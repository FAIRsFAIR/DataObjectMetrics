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756"/>
        </w:tabs>
        <w:spacing w:before="20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 2:</w:t>
      </w:r>
      <w:r w:rsidDel="00000000" w:rsidR="00000000" w:rsidRPr="00000000">
        <w:rPr>
          <w:rFonts w:ascii="Calibri" w:cs="Calibri" w:eastAsia="Calibri" w:hAnsi="Calibri"/>
          <w:b w:val="1"/>
          <w:sz w:val="28"/>
          <w:szCs w:val="28"/>
          <w:rtl w:val="0"/>
        </w:rPr>
        <w:t xml:space="preserve"> FAIRsFAIR Data Objects </w:t>
      </w:r>
      <w:hyperlink r:id="rId10">
        <w:r w:rsidDel="00000000" w:rsidR="00000000" w:rsidRPr="00000000">
          <w:rPr>
            <w:rFonts w:ascii="Calibri" w:cs="Calibri" w:eastAsia="Calibri" w:hAnsi="Calibri"/>
            <w:b w:val="1"/>
            <w:sz w:val="28"/>
            <w:szCs w:val="28"/>
            <w:rtl w:val="0"/>
          </w:rPr>
          <w:t xml:space="preserve">Assessment </w:t>
        </w:r>
      </w:hyperlink>
      <w:r w:rsidDel="00000000" w:rsidR="00000000" w:rsidRPr="00000000">
        <w:rPr>
          <w:rFonts w:ascii="Calibri" w:cs="Calibri" w:eastAsia="Calibri" w:hAnsi="Calibri"/>
          <w:b w:val="1"/>
          <w:sz w:val="28"/>
          <w:szCs w:val="28"/>
          <w:rtl w:val="0"/>
        </w:rPr>
        <w:t xml:space="preserve">Metrics</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rtl w:val="0"/>
        </w:rPr>
        <w:t xml:space="preserve">The following are metrics for assessing FAIRness of data objects. They are specified following the template below, which was modified from the template originally recommended by Wilkinson et al. (2018). </w:t>
      </w: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270"/>
        <w:tblGridChange w:id="0">
          <w:tblGrid>
            <w:gridCol w:w="3450"/>
            <w:gridCol w:w="6270"/>
          </w:tblGrid>
        </w:tblGridChange>
      </w:tblGrid>
      <w:tr>
        <w:trPr>
          <w:trHeight w:val="480" w:hRule="atLeast"/>
        </w:trPr>
        <w:tc>
          <w:tcPr>
            <w:shd w:fill="ffffff" w:val="clear"/>
            <w:tcMar>
              <w:top w:w="100.0" w:type="dxa"/>
              <w:left w:w="100.0" w:type="dxa"/>
              <w:bottom w:w="100.0" w:type="dxa"/>
              <w:right w:w="100.0" w:type="dxa"/>
            </w:tcMar>
          </w:tcPr>
          <w:p w:rsidR="00000000" w:rsidDel="00000000" w:rsidP="00000000" w:rsidRDefault="00000000" w:rsidRPr="00000000" w14:paraId="00000005">
            <w:pPr>
              <w:spacing w:after="0" w:before="0" w:line="240" w:lineRule="auto"/>
              <w:ind w:left="0" w:right="0"/>
              <w:jc w:val="left"/>
              <w:rPr>
                <w:rFonts w:ascii="Calibri" w:cs="Calibri" w:eastAsia="Calibri" w:hAnsi="Calibri"/>
                <w:b w:val="1"/>
                <w:sz w:val="22"/>
                <w:szCs w:val="22"/>
              </w:rPr>
            </w:pPr>
            <w:r w:rsidDel="00000000" w:rsidR="00000000" w:rsidRPr="00000000">
              <w:rPr>
                <w:rFonts w:ascii="Calibri" w:cs="Calibri" w:eastAsia="Calibri" w:hAnsi="Calibri"/>
                <w:b w:val="1"/>
                <w:rtl w:val="0"/>
              </w:rPr>
              <w:t xml:space="preserve">Field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6">
            <w:pPr>
              <w:spacing w:after="0" w:before="0" w:line="240" w:lineRule="auto"/>
              <w:ind w:left="0" w:right="0"/>
              <w:jc w:val="left"/>
              <w:rPr>
                <w:rFonts w:ascii="Calibri" w:cs="Calibri" w:eastAsia="Calibri" w:hAnsi="Calibri"/>
                <w:b w:val="1"/>
                <w:sz w:val="22"/>
                <w:szCs w:val="22"/>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p w:rsidR="00000000" w:rsidDel="00000000" w:rsidP="00000000" w:rsidRDefault="00000000" w:rsidRPr="00000000" w14:paraId="00000007">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Metric Identifier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8">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local identifier</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of the metric.</w:t>
            </w:r>
            <w:r w:rsidDel="00000000" w:rsidR="00000000" w:rsidRPr="00000000">
              <w:rPr>
                <w:rtl w:val="0"/>
              </w:rPr>
            </w:r>
          </w:p>
        </w:tc>
      </w:tr>
      <w:tr>
        <w:tc>
          <w:tcPr/>
          <w:p w:rsidR="00000000" w:rsidDel="00000000" w:rsidP="00000000" w:rsidRDefault="00000000" w:rsidRPr="00000000" w14:paraId="00000009">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Metric Name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A">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short name of the metric.</w:t>
            </w:r>
            <w:r w:rsidDel="00000000" w:rsidR="00000000" w:rsidRPr="00000000">
              <w:rPr>
                <w:rtl w:val="0"/>
              </w:rPr>
            </w:r>
          </w:p>
        </w:tc>
      </w:tr>
      <w:tr>
        <w:tc>
          <w:tcPr/>
          <w:p w:rsidR="00000000" w:rsidDel="00000000" w:rsidP="00000000" w:rsidRDefault="00000000" w:rsidRPr="00000000" w14:paraId="0000000B">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Metric Description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C">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definition of the metric, including its examples and supporting details.</w:t>
            </w:r>
            <w:r w:rsidDel="00000000" w:rsidR="00000000" w:rsidRPr="00000000">
              <w:rPr>
                <w:rtl w:val="0"/>
              </w:rPr>
            </w:r>
          </w:p>
        </w:tc>
      </w:tr>
      <w:tr>
        <w:tc>
          <w:tcPr/>
          <w:p w:rsidR="00000000" w:rsidDel="00000000" w:rsidP="00000000" w:rsidRDefault="00000000" w:rsidRPr="00000000" w14:paraId="0000000D">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To which FAIR principle(s) does it apply?</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E">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FAIR principle addressed by the metric.</w:t>
            </w:r>
            <w:r w:rsidDel="00000000" w:rsidR="00000000" w:rsidRPr="00000000">
              <w:rPr>
                <w:rtl w:val="0"/>
              </w:rPr>
            </w:r>
          </w:p>
        </w:tc>
      </w:tr>
      <w:tr>
        <w:tc>
          <w:tcPr/>
          <w:p w:rsidR="00000000" w:rsidDel="00000000" w:rsidP="00000000" w:rsidRDefault="00000000" w:rsidRPr="00000000" w14:paraId="0000000F">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To which CoreTrustSeal requirement(s) does it apply?</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0">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CoreTrustSeal requirements addressed by the metric. One metric may be related to more than one CoreTrustSeal requirement.</w:t>
            </w:r>
            <w:r w:rsidDel="00000000" w:rsidR="00000000" w:rsidRPr="00000000">
              <w:rPr>
                <w:rtl w:val="0"/>
              </w:rPr>
            </w:r>
          </w:p>
        </w:tc>
      </w:tr>
      <w:tr>
        <w:tc>
          <w:tcPr/>
          <w:p w:rsidR="00000000" w:rsidDel="00000000" w:rsidP="00000000" w:rsidRDefault="00000000" w:rsidRPr="00000000" w14:paraId="00000011">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For which digital resource is this relevant?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2">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type of digital resource that will be assessed based on the metric, e.g., data or metadata.</w:t>
            </w:r>
            <w:r w:rsidDel="00000000" w:rsidR="00000000" w:rsidRPr="00000000">
              <w:rPr>
                <w:rtl w:val="0"/>
              </w:rPr>
            </w:r>
          </w:p>
        </w:tc>
      </w:tr>
      <w:tr>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Manual Assessment (User Question)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4">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metric question that will be addressed to users.</w:t>
            </w:r>
            <w:r w:rsidDel="00000000" w:rsidR="00000000" w:rsidRPr="00000000">
              <w:rPr>
                <w:rtl w:val="0"/>
              </w:rPr>
            </w:r>
          </w:p>
        </w:tc>
      </w:tr>
      <w:tr>
        <w:tc>
          <w:tcPr/>
          <w:p w:rsidR="00000000" w:rsidDel="00000000" w:rsidP="00000000" w:rsidRDefault="00000000" w:rsidRPr="00000000" w14:paraId="00000015">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Automatic  Assessment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6">
            <w:pPr>
              <w:spacing w:after="0" w:before="0" w:line="240" w:lineRule="auto"/>
              <w:ind w:left="0" w:right="0"/>
              <w:jc w:val="left"/>
              <w:rPr>
                <w:rFonts w:ascii="Calibri" w:cs="Calibri" w:eastAsia="Calibri" w:hAnsi="Calibri"/>
                <w:sz w:val="22"/>
                <w:szCs w:val="22"/>
              </w:rPr>
            </w:pPr>
            <w:r w:rsidDel="00000000" w:rsidR="00000000" w:rsidRPr="00000000">
              <w:rPr>
                <w:rFonts w:ascii="Calibri" w:cs="Calibri" w:eastAsia="Calibri" w:hAnsi="Calibri"/>
                <w:rtl w:val="0"/>
              </w:rPr>
              <w:t xml:space="preserve">The details on the automatic assessment of the metric, including inputs, methods and outputs.</w:t>
            </w:r>
            <w:r w:rsidDel="00000000" w:rsidR="00000000" w:rsidRPr="00000000">
              <w:rPr>
                <w:rtl w:val="0"/>
              </w:rPr>
            </w:r>
          </w:p>
        </w:tc>
      </w:tr>
      <w:tr>
        <w:tc>
          <w:tcPr/>
          <w:p w:rsidR="00000000" w:rsidDel="00000000" w:rsidP="00000000" w:rsidRDefault="00000000" w:rsidRPr="00000000" w14:paraId="00000017">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Comments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A list of related resources, constraints and limitations of the proposed assessment.</w:t>
            </w:r>
            <w:r w:rsidDel="00000000" w:rsidR="00000000" w:rsidRPr="00000000">
              <w:rPr>
                <w:rtl w:val="0"/>
              </w:rPr>
            </w:r>
          </w:p>
        </w:tc>
      </w:tr>
    </w:tbl>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6">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spacing w:after="0" w:before="0" w:line="240" w:lineRule="auto"/>
        <w:ind w:left="0"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numPr>
          <w:ilvl w:val="0"/>
          <w:numId w:val="11"/>
        </w:numPr>
        <w:spacing w:after="0" w:before="0" w:line="240"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sz w:val="24"/>
          <w:szCs w:val="24"/>
          <w:rtl w:val="0"/>
        </w:rPr>
        <w:t xml:space="preserve">U</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niversally Unique Identifier</w:t>
      </w:r>
      <w:r w:rsidDel="00000000" w:rsidR="00000000" w:rsidRPr="00000000">
        <w:rPr>
          <w:rtl w:val="0"/>
        </w:rPr>
      </w:r>
    </w:p>
    <w:p w:rsidR="00000000" w:rsidDel="00000000" w:rsidP="00000000" w:rsidRDefault="00000000" w:rsidRPr="00000000" w14:paraId="0000002B">
      <w:pPr>
        <w:spacing w:after="0" w:before="0" w:line="240" w:lineRule="auto"/>
        <w:ind w:right="0"/>
        <w:jc w:val="left"/>
        <w:rPr>
          <w:rFonts w:ascii="Calibri" w:cs="Calibri" w:eastAsia="Calibri" w:hAnsi="Calibri"/>
          <w:b w:val="1"/>
          <w:sz w:val="20"/>
          <w:szCs w:val="20"/>
        </w:rPr>
      </w:pPr>
      <w:r w:rsidDel="00000000" w:rsidR="00000000" w:rsidRPr="00000000">
        <w:rPr>
          <w:rtl w:val="0"/>
        </w:rPr>
      </w:r>
    </w:p>
    <w:tbl>
      <w:tblPr>
        <w:tblStyle w:val="Table2"/>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02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02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0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0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FsF-F1-01D</w:t>
            </w:r>
          </w:p>
        </w:tc>
      </w:tr>
      <w:tr>
        <w:tc>
          <w:tcPr/>
          <w:p w:rsidR="00000000" w:rsidDel="00000000" w:rsidP="00000000" w:rsidRDefault="00000000" w:rsidRPr="00000000" w14:paraId="000000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0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Universally unique identifier</w:t>
            </w:r>
          </w:p>
        </w:tc>
      </w:tr>
      <w:tr>
        <w:tc>
          <w:tcPr/>
          <w:p w:rsidR="00000000" w:rsidDel="00000000" w:rsidP="00000000" w:rsidRDefault="00000000" w:rsidRPr="00000000" w14:paraId="000000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096">
            <w:pPr>
              <w:spacing w:line="240" w:lineRule="auto"/>
              <w:rPr>
                <w:rFonts w:ascii="Calibri" w:cs="Calibri" w:eastAsia="Calibri" w:hAnsi="Calibri"/>
                <w:sz w:val="16"/>
                <w:szCs w:val="16"/>
              </w:rPr>
            </w:pPr>
            <w:bookmarkStart w:colFirst="0" w:colLast="0" w:name="_heading=h.gjdgxs" w:id="0"/>
            <w:bookmarkEnd w:id="0"/>
            <w:r w:rsidDel="00000000" w:rsidR="00000000" w:rsidRPr="00000000">
              <w:rPr>
                <w:rFonts w:ascii="Calibri" w:cs="Calibri" w:eastAsia="Calibri" w:hAnsi="Calibri"/>
                <w:sz w:val="16"/>
                <w:szCs w:val="16"/>
                <w:rtl w:val="0"/>
              </w:rPr>
              <w:t xml:space="preserve">The data is assigned with a globally unique identifier such that it can be referenced unambiguously on the Web. In other words, the identifier should be associated with only one dataset at any time.</w:t>
            </w:r>
            <w:r w:rsidDel="00000000" w:rsidR="00000000" w:rsidRPr="00000000">
              <w:rPr>
                <w:rFonts w:ascii="Calibri" w:cs="Calibri" w:eastAsia="Calibri" w:hAnsi="Calibri"/>
                <w:sz w:val="16"/>
                <w:szCs w:val="16"/>
                <w:rtl w:val="0"/>
              </w:rPr>
              <w:t xml:space="preserve"> E</w:t>
            </w:r>
            <w:r w:rsidDel="00000000" w:rsidR="00000000" w:rsidRPr="00000000">
              <w:rPr>
                <w:rFonts w:ascii="Calibri" w:cs="Calibri" w:eastAsia="Calibri" w:hAnsi="Calibri"/>
                <w:sz w:val="16"/>
                <w:szCs w:val="16"/>
                <w:rtl w:val="0"/>
              </w:rPr>
              <w:t xml:space="preserve">xamples of unique identifiers of data are </w:t>
            </w:r>
            <w:r w:rsidDel="00000000" w:rsidR="00000000" w:rsidRPr="00000000">
              <w:rPr>
                <w:rFonts w:ascii="Calibri" w:cs="Calibri" w:eastAsia="Calibri" w:hAnsi="Calibri"/>
                <w:sz w:val="16"/>
                <w:szCs w:val="16"/>
                <w:rtl w:val="0"/>
              </w:rPr>
              <w:t xml:space="preserve">Uniform Resource Identifier</w:t>
            </w:r>
            <w:r w:rsidDel="00000000" w:rsidR="00000000" w:rsidRPr="00000000">
              <w:rPr>
                <w:rFonts w:ascii="Calibri" w:cs="Calibri" w:eastAsia="Calibri" w:hAnsi="Calibri"/>
                <w:sz w:val="16"/>
                <w:szCs w:val="16"/>
                <w:rtl w:val="0"/>
              </w:rPr>
              <w:t xml:space="preserve"> (UR</w:t>
            </w:r>
            <w:r w:rsidDel="00000000" w:rsidR="00000000" w:rsidRPr="00000000">
              <w:rPr>
                <w:rFonts w:ascii="Calibri" w:cs="Calibri" w:eastAsia="Calibri" w:hAnsi="Calibri"/>
                <w:sz w:val="16"/>
                <w:szCs w:val="16"/>
                <w:rtl w:val="0"/>
              </w:rPr>
              <w:t xml:space="preserve">I</w:t>
            </w:r>
            <w:r w:rsidDel="00000000" w:rsidR="00000000" w:rsidRPr="00000000">
              <w:rPr>
                <w:rFonts w:ascii="Calibri" w:cs="Calibri" w:eastAsia="Calibri" w:hAnsi="Calibri"/>
                <w:sz w:val="16"/>
                <w:szCs w:val="16"/>
                <w:rtl w:val="0"/>
              </w:rPr>
              <w:t xml:space="preserve">), Digital Object Identifier (DOI), the Handle System, identifiers.org, w3id.org and Archival Resource Key (ARK)</w:t>
            </w:r>
            <w:r w:rsidDel="00000000" w:rsidR="00000000" w:rsidRPr="00000000">
              <w:rPr>
                <w:rFonts w:ascii="Calibri" w:cs="Calibri" w:eastAsia="Calibri" w:hAnsi="Calibri"/>
                <w:sz w:val="16"/>
                <w:szCs w:val="16"/>
                <w:rtl w:val="0"/>
              </w:rPr>
              <w:t xml:space="preserve">. We make </w:t>
            </w:r>
            <w:r w:rsidDel="00000000" w:rsidR="00000000" w:rsidRPr="00000000">
              <w:rPr>
                <w:rFonts w:ascii="Calibri" w:cs="Calibri" w:eastAsia="Calibri" w:hAnsi="Calibri"/>
                <w:sz w:val="16"/>
                <w:szCs w:val="16"/>
                <w:highlight w:val="white"/>
                <w:rtl w:val="0"/>
              </w:rPr>
              <w:t xml:space="preserve">a distinction between persistence (</w:t>
            </w:r>
            <w:r w:rsidDel="00000000" w:rsidR="00000000" w:rsidRPr="00000000">
              <w:rPr>
                <w:rFonts w:ascii="Calibri" w:cs="Calibri" w:eastAsia="Calibri" w:hAnsi="Calibri"/>
                <w:sz w:val="16"/>
                <w:szCs w:val="16"/>
                <w:rtl w:val="0"/>
              </w:rPr>
              <w:t xml:space="preserve">FsF-F1-02D)</w:t>
            </w:r>
            <w:r w:rsidDel="00000000" w:rsidR="00000000" w:rsidRPr="00000000">
              <w:rPr>
                <w:rFonts w:ascii="Calibri" w:cs="Calibri" w:eastAsia="Calibri" w:hAnsi="Calibri"/>
                <w:sz w:val="16"/>
                <w:szCs w:val="16"/>
                <w:highlight w:val="white"/>
                <w:rtl w:val="0"/>
              </w:rPr>
              <w:t xml:space="preserve"> and uniqueness of an identifier. An HTTP URL is globally unique, but is not persistent, whereas a DOI is both globally unique and persistent.</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0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0B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0B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0B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0B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0C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0C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0C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0C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0C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0C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0D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0D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0D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0D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0D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D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0D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E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E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E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F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0F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F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F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F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0FC">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0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0F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10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10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10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10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10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10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10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11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11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11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11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11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11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11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12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2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12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2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13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33">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13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13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3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3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013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141">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1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14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15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168">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0178">
            <w:pPr>
              <w:jc w:val="center"/>
              <w:rPr>
                <w:rFonts w:ascii="Calibri" w:cs="Calibri" w:eastAsia="Calibri" w:hAnsi="Calibri"/>
                <w:b w:val="1"/>
                <w:sz w:val="16"/>
                <w:szCs w:val="16"/>
              </w:rPr>
            </w:pP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18A">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1A3">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1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data have a universally unique identifier assigned?</w:t>
            </w:r>
          </w:p>
          <w:p w:rsidR="00000000" w:rsidDel="00000000" w:rsidP="00000000" w:rsidRDefault="00000000" w:rsidRPr="00000000" w14:paraId="000001AE">
            <w:pPr>
              <w:numPr>
                <w:ilvl w:val="0"/>
                <w:numId w:val="36"/>
              </w:numPr>
              <w:spacing w:after="0" w:before="0" w:line="276" w:lineRule="auto"/>
              <w:ind w:left="36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Yes</w:t>
            </w:r>
            <w:r w:rsidDel="00000000" w:rsidR="00000000" w:rsidRPr="00000000">
              <w:rPr>
                <w:rtl w:val="0"/>
              </w:rPr>
            </w:r>
          </w:p>
          <w:p w:rsidR="00000000" w:rsidDel="00000000" w:rsidP="00000000" w:rsidRDefault="00000000" w:rsidRPr="00000000" w14:paraId="000001AF">
            <w:pPr>
              <w:numPr>
                <w:ilvl w:val="0"/>
                <w:numId w:val="36"/>
              </w:numPr>
              <w:spacing w:after="0" w:before="0" w:line="276" w:lineRule="auto"/>
              <w:ind w:left="36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No</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01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1D2">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01F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01F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020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0219">
            <w:pPr>
              <w:numPr>
                <w:ilvl w:val="0"/>
                <w:numId w:val="50"/>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URI</w:t>
            </w:r>
            <w:r w:rsidDel="00000000" w:rsidR="00000000" w:rsidRPr="00000000">
              <w:rPr>
                <w:rtl w:val="0"/>
              </w:rPr>
            </w:r>
          </w:p>
          <w:p w:rsidR="00000000" w:rsidDel="00000000" w:rsidP="00000000" w:rsidRDefault="00000000" w:rsidRPr="00000000" w14:paraId="0000021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1B">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02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if the identifier is based on a globally unique identifier scheme.</w:t>
            </w:r>
          </w:p>
          <w:p w:rsidR="00000000" w:rsidDel="00000000" w:rsidP="00000000" w:rsidRDefault="00000000" w:rsidRPr="00000000" w14:paraId="0000022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25">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0233">
            <w:pPr>
              <w:numPr>
                <w:ilvl w:val="0"/>
                <w:numId w:val="40"/>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0234">
            <w:pPr>
              <w:numPr>
                <w:ilvl w:val="0"/>
                <w:numId w:val="40"/>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02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one of the following additional results:</w:t>
            </w:r>
          </w:p>
          <w:p w:rsidR="00000000" w:rsidDel="00000000" w:rsidP="00000000" w:rsidRDefault="00000000" w:rsidRPr="00000000" w14:paraId="00000236">
            <w:pPr>
              <w:numPr>
                <w:ilvl w:val="0"/>
                <w:numId w:val="1"/>
              </w:numPr>
              <w:spacing w:after="0" w:before="0" w:line="276" w:lineRule="auto"/>
              <w:ind w:left="39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Web address (if </w:t>
            </w:r>
            <w:r w:rsidDel="00000000" w:rsidR="00000000" w:rsidRPr="00000000">
              <w:rPr>
                <w:rFonts w:ascii="Calibri" w:cs="Calibri" w:eastAsia="Calibri" w:hAnsi="Calibri"/>
                <w:sz w:val="16"/>
                <w:szCs w:val="16"/>
                <w:rtl w:val="0"/>
              </w:rPr>
              <w:t xml:space="preserve">a URL</w:t>
            </w:r>
            <w:r w:rsidDel="00000000" w:rsidR="00000000" w:rsidRPr="00000000">
              <w:rPr>
                <w:rFonts w:ascii="Calibri" w:cs="Calibri" w:eastAsia="Calibri" w:hAnsi="Calibri"/>
                <w:b w:val="0"/>
                <w:i w:val="0"/>
                <w:smallCaps w:val="0"/>
                <w:strike w:val="0"/>
                <w:sz w:val="16"/>
                <w:szCs w:val="16"/>
                <w:u w:val="none"/>
                <w:vertAlign w:val="baseline"/>
                <w:rtl w:val="0"/>
              </w:rPr>
              <w:t xml:space="preserve"> is specified)</w:t>
            </w:r>
          </w:p>
          <w:p w:rsidR="00000000" w:rsidDel="00000000" w:rsidP="00000000" w:rsidRDefault="00000000" w:rsidRPr="00000000" w14:paraId="00000237">
            <w:pPr>
              <w:numPr>
                <w:ilvl w:val="0"/>
                <w:numId w:val="1"/>
              </w:numPr>
              <w:spacing w:after="0" w:before="0" w:line="276" w:lineRule="auto"/>
              <w:ind w:left="39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sz w:val="16"/>
                <w:szCs w:val="16"/>
                <w:rtl w:val="0"/>
              </w:rPr>
              <w:t xml:space="preserve">U</w:t>
            </w:r>
            <w:r w:rsidDel="00000000" w:rsidR="00000000" w:rsidRPr="00000000">
              <w:rPr>
                <w:rFonts w:ascii="Calibri" w:cs="Calibri" w:eastAsia="Calibri" w:hAnsi="Calibri"/>
                <w:b w:val="0"/>
                <w:i w:val="0"/>
                <w:smallCaps w:val="0"/>
                <w:strike w:val="0"/>
                <w:sz w:val="16"/>
                <w:szCs w:val="16"/>
                <w:u w:val="none"/>
                <w:vertAlign w:val="baseline"/>
                <w:rtl w:val="0"/>
              </w:rPr>
              <w:t xml:space="preserve">nique identifier and the identifier scheme specified.</w:t>
            </w:r>
          </w:p>
          <w:p w:rsidR="00000000" w:rsidDel="00000000" w:rsidP="00000000" w:rsidRDefault="00000000" w:rsidRPr="00000000" w14:paraId="00000238">
            <w:pPr>
              <w:spacing w:after="0" w:before="0" w:line="276" w:lineRule="auto"/>
              <w:ind w:left="0" w:right="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0246">
            <w:pPr>
              <w:rPr>
                <w:rFonts w:ascii="Calibri" w:cs="Calibri" w:eastAsia="Calibri" w:hAnsi="Calibri"/>
                <w:b w:val="1"/>
                <w:strike w:val="1"/>
                <w:sz w:val="16"/>
                <w:szCs w:val="16"/>
              </w:rPr>
            </w:pPr>
            <w:r w:rsidDel="00000000" w:rsidR="00000000" w:rsidRPr="00000000">
              <w:rPr>
                <w:rFonts w:ascii="Calibri" w:cs="Calibri" w:eastAsia="Calibri" w:hAnsi="Calibri"/>
                <w:b w:val="1"/>
                <w:sz w:val="16"/>
                <w:szCs w:val="16"/>
                <w:rtl w:val="0"/>
              </w:rPr>
              <w:t xml:space="preserve">Comments</w:t>
            </w:r>
            <w:r w:rsidDel="00000000" w:rsidR="00000000" w:rsidRPr="00000000">
              <w:rPr>
                <w:rtl w:val="0"/>
              </w:rPr>
            </w:r>
          </w:p>
        </w:tc>
      </w:tr>
      <w:tr>
        <w:trPr>
          <w:trHeight w:val="200" w:hRule="atLeast"/>
        </w:trPr>
        <w:tc>
          <w:tcPr>
            <w:gridSpan w:val="36"/>
          </w:tcPr>
          <w:p w:rsidR="00000000" w:rsidDel="00000000" w:rsidP="00000000" w:rsidRDefault="00000000" w:rsidRPr="00000000" w14:paraId="0000026A">
            <w:pPr>
              <w:spacing w:after="0" w:before="0" w:line="276" w:lineRule="auto"/>
              <w:ind w:left="0" w:right="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02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following are examples of sites that list identifier schemes:</w:t>
            </w:r>
          </w:p>
          <w:p w:rsidR="00000000" w:rsidDel="00000000" w:rsidP="00000000" w:rsidRDefault="00000000" w:rsidRPr="00000000" w14:paraId="0000026C">
            <w:pPr>
              <w:numPr>
                <w:ilvl w:val="0"/>
                <w:numId w:val="16"/>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Identifier schema compiled by FAIRsharing from various sources, </w:t>
            </w:r>
            <w:hyperlink r:id="rId11">
              <w:r w:rsidDel="00000000" w:rsidR="00000000" w:rsidRPr="00000000">
                <w:rPr>
                  <w:rFonts w:ascii="Calibri" w:cs="Calibri" w:eastAsia="Calibri" w:hAnsi="Calibri"/>
                  <w:sz w:val="16"/>
                  <w:szCs w:val="16"/>
                  <w:u w:val="single"/>
                  <w:rtl w:val="0"/>
                </w:rPr>
                <w:t xml:space="preserve">https://fairsharing.org/standards/?q=&amp;selected_facets=type_exact:identifier%20schema</w:t>
              </w:r>
            </w:hyperlink>
            <w:r w:rsidDel="00000000" w:rsidR="00000000" w:rsidRPr="00000000">
              <w:rPr>
                <w:rtl w:val="0"/>
              </w:rPr>
            </w:r>
          </w:p>
          <w:p w:rsidR="00000000" w:rsidDel="00000000" w:rsidP="00000000" w:rsidRDefault="00000000" w:rsidRPr="00000000" w14:paraId="0000026D">
            <w:pPr>
              <w:numPr>
                <w:ilvl w:val="0"/>
                <w:numId w:val="16"/>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highlight w:val="white"/>
                <w:rtl w:val="0"/>
              </w:rPr>
              <w:t xml:space="preserve">Uniform Resource Identifier (</w:t>
            </w:r>
            <w:r w:rsidDel="00000000" w:rsidR="00000000" w:rsidRPr="00000000">
              <w:rPr>
                <w:rFonts w:ascii="Calibri" w:cs="Calibri" w:eastAsia="Calibri" w:hAnsi="Calibri"/>
                <w:sz w:val="16"/>
                <w:szCs w:val="16"/>
                <w:highlight w:val="white"/>
                <w:rtl w:val="0"/>
              </w:rPr>
              <w:t xml:space="preserve">URI</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16"/>
                <w:szCs w:val="16"/>
                <w:highlight w:val="white"/>
                <w:rtl w:val="0"/>
              </w:rPr>
              <w:t xml:space="preserve">Schemes, </w:t>
            </w:r>
            <w:hyperlink r:id="rId12">
              <w:r w:rsidDel="00000000" w:rsidR="00000000" w:rsidRPr="00000000">
                <w:rPr>
                  <w:rFonts w:ascii="Calibri" w:cs="Calibri" w:eastAsia="Calibri" w:hAnsi="Calibri"/>
                  <w:sz w:val="16"/>
                  <w:szCs w:val="16"/>
                  <w:u w:val="single"/>
                  <w:rtl w:val="0"/>
                </w:rPr>
                <w:t xml:space="preserve">https://www.iana.org/assignments/uri-schemes/uri-schemes.xhtml#uri-schemes-1</w:t>
              </w:r>
            </w:hyperlink>
            <w:r w:rsidDel="00000000" w:rsidR="00000000" w:rsidRPr="00000000">
              <w:rPr>
                <w:rtl w:val="0"/>
              </w:rPr>
            </w:r>
          </w:p>
          <w:p w:rsidR="00000000" w:rsidDel="00000000" w:rsidP="00000000" w:rsidRDefault="00000000" w:rsidRPr="00000000" w14:paraId="0000026E">
            <w:pPr>
              <w:numPr>
                <w:ilvl w:val="0"/>
                <w:numId w:val="16"/>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URI examples included in rfc3986, </w:t>
            </w:r>
            <w:hyperlink r:id="rId13">
              <w:r w:rsidDel="00000000" w:rsidR="00000000" w:rsidRPr="00000000">
                <w:rPr>
                  <w:rFonts w:ascii="Calibri" w:cs="Calibri" w:eastAsia="Calibri" w:hAnsi="Calibri"/>
                  <w:sz w:val="16"/>
                  <w:szCs w:val="16"/>
                  <w:u w:val="single"/>
                  <w:rtl w:val="0"/>
                </w:rPr>
                <w:t xml:space="preserve">https://tools.ietf.org/html/rfc3986#section-1.1.2</w:t>
              </w:r>
            </w:hyperlink>
            <w:r w:rsidDel="00000000" w:rsidR="00000000" w:rsidRPr="00000000">
              <w:rPr>
                <w:rtl w:val="0"/>
              </w:rPr>
            </w:r>
          </w:p>
        </w:tc>
      </w:tr>
    </w:tbl>
    <w:p w:rsidR="00000000" w:rsidDel="00000000" w:rsidP="00000000" w:rsidRDefault="00000000" w:rsidRPr="00000000" w14:paraId="00000292">
      <w:pPr>
        <w:ind w:left="42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293">
      <w:pPr>
        <w:spacing w:line="240" w:lineRule="auto"/>
        <w:ind w:left="420" w:hanging="720"/>
        <w:rPr>
          <w:rFonts w:ascii="Calibri" w:cs="Calibri" w:eastAsia="Calibri" w:hAnsi="Calibri"/>
          <w:color w:val="808080"/>
          <w:sz w:val="16"/>
          <w:szCs w:val="16"/>
        </w:rPr>
      </w:pPr>
      <w:r w:rsidDel="00000000" w:rsidR="00000000" w:rsidRPr="00000000">
        <w:rPr>
          <w:rtl w:val="0"/>
        </w:rPr>
      </w:r>
    </w:p>
    <w:p w:rsidR="00000000" w:rsidDel="00000000" w:rsidP="00000000" w:rsidRDefault="00000000" w:rsidRPr="00000000" w14:paraId="0000029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C">
      <w:pPr>
        <w:numPr>
          <w:ilvl w:val="0"/>
          <w:numId w:val="11"/>
        </w:numPr>
        <w:spacing w:after="0" w:before="0" w:line="276" w:lineRule="auto"/>
        <w:ind w:left="360" w:right="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Persistent Identifier</w:t>
      </w:r>
      <w:r w:rsidDel="00000000" w:rsidR="00000000" w:rsidRPr="00000000">
        <w:rPr>
          <w:rtl w:val="0"/>
        </w:rPr>
      </w:r>
    </w:p>
    <w:p w:rsidR="00000000" w:rsidDel="00000000" w:rsidP="00000000" w:rsidRDefault="00000000" w:rsidRPr="00000000" w14:paraId="0000029D">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3"/>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29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29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2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2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FsF-F1-02D</w:t>
            </w:r>
          </w:p>
        </w:tc>
      </w:tr>
      <w:tr>
        <w:tc>
          <w:tcPr/>
          <w:p w:rsidR="00000000" w:rsidDel="00000000" w:rsidP="00000000" w:rsidRDefault="00000000" w:rsidRPr="00000000" w14:paraId="000002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2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Persistent identifier</w:t>
            </w:r>
          </w:p>
        </w:tc>
      </w:tr>
      <w:tr>
        <w:tc>
          <w:tcPr/>
          <w:p w:rsidR="00000000" w:rsidDel="00000000" w:rsidP="00000000" w:rsidRDefault="00000000" w:rsidRPr="00000000" w14:paraId="000003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3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data is assigned with a persistent identifier to ensure the resolvability of the identifier in the long term. The identifier may be resolved to its digital object (e.g., a data file or a web service that returns the data), or to a data proxy (e.g., an online page that contains metadata, including the link to access the data).</w:t>
            </w:r>
          </w:p>
        </w:tc>
      </w:tr>
      <w:tr>
        <w:trPr>
          <w:trHeight w:val="340" w:hRule="atLeast"/>
        </w:trPr>
        <w:tc>
          <w:tcPr>
            <w:vMerge w:val="restart"/>
          </w:tcPr>
          <w:p w:rsidR="00000000" w:rsidDel="00000000" w:rsidP="00000000" w:rsidRDefault="00000000" w:rsidRPr="00000000" w14:paraId="000003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32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32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32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33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33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33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33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33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33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33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34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34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34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34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34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4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35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5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5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5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5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5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5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6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6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6E">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3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37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37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37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37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37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37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37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37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38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38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38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38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38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38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39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39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9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9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9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9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9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9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A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A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A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A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3A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A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A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03B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3B3">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B5">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3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3B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3C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3DA">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03EA">
            <w:pPr>
              <w:jc w:val="center"/>
              <w:rPr>
                <w:rFonts w:ascii="Calibri" w:cs="Calibri" w:eastAsia="Calibri" w:hAnsi="Calibri"/>
                <w:b w:val="1"/>
                <w:sz w:val="16"/>
                <w:szCs w:val="16"/>
              </w:rPr>
            </w:pP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3F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41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4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data have a persistent identifier assigned?</w:t>
            </w:r>
          </w:p>
          <w:p w:rsidR="00000000" w:rsidDel="00000000" w:rsidP="00000000" w:rsidRDefault="00000000" w:rsidRPr="00000000" w14:paraId="00000420">
            <w:pPr>
              <w:numPr>
                <w:ilvl w:val="0"/>
                <w:numId w:val="51"/>
              </w:numPr>
              <w:spacing w:after="0" w:before="0" w:line="276" w:lineRule="auto"/>
              <w:ind w:left="360" w:right="0" w:hanging="360"/>
              <w:jc w:val="left"/>
              <w:rPr>
                <w:rFonts w:ascii="Calibri" w:cs="Calibri" w:eastAsia="Calibri" w:hAnsi="Calibri"/>
                <w:b w:val="0"/>
                <w:i w:val="0"/>
                <w:smallCaps w:val="0"/>
                <w:strike w:val="0"/>
                <w:sz w:val="16"/>
                <w:szCs w:val="16"/>
                <w:u w:val="none"/>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Yes</w:t>
            </w:r>
          </w:p>
          <w:p w:rsidR="00000000" w:rsidDel="00000000" w:rsidP="00000000" w:rsidRDefault="00000000" w:rsidRPr="00000000" w14:paraId="00000421">
            <w:pPr>
              <w:numPr>
                <w:ilvl w:val="0"/>
                <w:numId w:val="51"/>
              </w:numPr>
              <w:spacing w:after="0" w:before="0" w:line="276" w:lineRule="auto"/>
              <w:ind w:left="360" w:right="0" w:hanging="360"/>
              <w:jc w:val="left"/>
              <w:rPr>
                <w:rFonts w:ascii="Calibri" w:cs="Calibri" w:eastAsia="Calibri" w:hAnsi="Calibri"/>
                <w:b w:val="0"/>
                <w:i w:val="0"/>
                <w:smallCaps w:val="0"/>
                <w:strike w:val="0"/>
                <w:sz w:val="16"/>
                <w:szCs w:val="16"/>
                <w:u w:val="none"/>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No</w:t>
            </w:r>
          </w:p>
        </w:tc>
        <w:tc>
          <w:tcPr>
            <w:gridSpan w:val="10"/>
            <w:tcBorders>
              <w:bottom w:color="000000" w:space="0" w:sz="4" w:val="single"/>
            </w:tcBorders>
          </w:tcPr>
          <w:p w:rsidR="00000000" w:rsidDel="00000000" w:rsidP="00000000" w:rsidRDefault="00000000" w:rsidRPr="00000000" w14:paraId="000004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444">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046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046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047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048B">
            <w:pPr>
              <w:numPr>
                <w:ilvl w:val="0"/>
                <w:numId w:val="5"/>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URI</w:t>
            </w:r>
          </w:p>
        </w:tc>
        <w:tc>
          <w:tcPr>
            <w:gridSpan w:val="14"/>
          </w:tcPr>
          <w:p w:rsidR="00000000" w:rsidDel="00000000" w:rsidP="00000000" w:rsidRDefault="00000000" w:rsidRPr="00000000" w14:paraId="000004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identifier is based on a </w:t>
            </w: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sz w:val="16"/>
                <w:szCs w:val="16"/>
                <w:rtl w:val="0"/>
              </w:rPr>
              <w:t xml:space="preserve">persistent identifier</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16"/>
                <w:szCs w:val="16"/>
                <w:rtl w:val="0"/>
              </w:rPr>
              <w:t xml:space="preserve"> scheme, and it </w:t>
            </w:r>
            <w:r w:rsidDel="00000000" w:rsidR="00000000" w:rsidRPr="00000000">
              <w:rPr>
                <w:rFonts w:ascii="Calibri" w:cs="Calibri" w:eastAsia="Calibri" w:hAnsi="Calibri"/>
                <w:color w:val="000000"/>
                <w:sz w:val="16"/>
                <w:szCs w:val="16"/>
                <w:rtl w:val="0"/>
              </w:rPr>
              <w:t xml:space="preserve">resolves to a </w:t>
            </w:r>
            <w:r w:rsidDel="00000000" w:rsidR="00000000" w:rsidRPr="00000000">
              <w:rPr>
                <w:rFonts w:ascii="Calibri" w:cs="Calibri" w:eastAsia="Calibri" w:hAnsi="Calibri"/>
                <w:sz w:val="16"/>
                <w:szCs w:val="16"/>
                <w:rtl w:val="0"/>
              </w:rPr>
              <w:t xml:space="preserve">web address where the data can be accessed. </w:t>
            </w:r>
            <w:r w:rsidDel="00000000" w:rsidR="00000000" w:rsidRPr="00000000">
              <w:rPr>
                <w:rFonts w:ascii="Calibri" w:cs="Calibri" w:eastAsia="Calibri" w:hAnsi="Calibri"/>
                <w:color w:val="000000"/>
                <w:sz w:val="16"/>
                <w:szCs w:val="16"/>
                <w:rtl w:val="0"/>
              </w:rPr>
              <w:t xml:space="preserve">Verify </w:t>
            </w:r>
            <w:r w:rsidDel="00000000" w:rsidR="00000000" w:rsidRPr="00000000">
              <w:rPr>
                <w:rFonts w:ascii="Calibri" w:cs="Calibri" w:eastAsia="Calibri" w:hAnsi="Calibri"/>
                <w:sz w:val="16"/>
                <w:szCs w:val="16"/>
                <w:rtl w:val="0"/>
              </w:rPr>
              <w:t xml:space="preserve">the identifier resolvability </w:t>
            </w:r>
            <w:r w:rsidDel="00000000" w:rsidR="00000000" w:rsidRPr="00000000">
              <w:rPr>
                <w:rFonts w:ascii="Calibri" w:cs="Calibri" w:eastAsia="Calibri" w:hAnsi="Calibri"/>
                <w:color w:val="000000"/>
                <w:sz w:val="16"/>
                <w:szCs w:val="16"/>
                <w:rtl w:val="0"/>
              </w:rPr>
              <w:t xml:space="preserve">through the HTTP response status codes.</w:t>
            </w:r>
            <w:r w:rsidDel="00000000" w:rsidR="00000000" w:rsidRPr="00000000">
              <w:rPr>
                <w:rtl w:val="0"/>
              </w:rPr>
            </w:r>
          </w:p>
        </w:tc>
        <w:tc>
          <w:tcPr>
            <w:gridSpan w:val="14"/>
          </w:tcPr>
          <w:p w:rsidR="00000000" w:rsidDel="00000000" w:rsidP="00000000" w:rsidRDefault="00000000" w:rsidRPr="00000000" w14:paraId="000004A1">
            <w:pPr>
              <w:numPr>
                <w:ilvl w:val="0"/>
                <w:numId w:val="13"/>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Yes</w:t>
            </w:r>
          </w:p>
          <w:p w:rsidR="00000000" w:rsidDel="00000000" w:rsidP="00000000" w:rsidRDefault="00000000" w:rsidRPr="00000000" w14:paraId="000004A2">
            <w:pPr>
              <w:numPr>
                <w:ilvl w:val="0"/>
                <w:numId w:val="13"/>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w:t>
            </w:r>
          </w:p>
          <w:p w:rsidR="00000000" w:rsidDel="00000000" w:rsidP="00000000" w:rsidRDefault="00000000" w:rsidRPr="00000000" w14:paraId="000004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following additional results:</w:t>
            </w:r>
          </w:p>
          <w:p w:rsidR="00000000" w:rsidDel="00000000" w:rsidP="00000000" w:rsidRDefault="00000000" w:rsidRPr="00000000" w14:paraId="000004A4">
            <w:pPr>
              <w:numPr>
                <w:ilvl w:val="0"/>
                <w:numId w:val="1"/>
              </w:numPr>
              <w:ind w:left="360.0000000000003" w:hanging="360.0000000000003"/>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persistent identifier scheme</w:t>
            </w:r>
            <w:r w:rsidDel="00000000" w:rsidR="00000000" w:rsidRPr="00000000">
              <w:rPr>
                <w:rtl w:val="0"/>
              </w:rPr>
            </w:r>
          </w:p>
          <w:p w:rsidR="00000000" w:rsidDel="00000000" w:rsidP="00000000" w:rsidRDefault="00000000" w:rsidRPr="00000000" w14:paraId="000004A5">
            <w:pPr>
              <w:numPr>
                <w:ilvl w:val="0"/>
                <w:numId w:val="1"/>
              </w:numPr>
              <w:ind w:left="360.0000000000003" w:hanging="360.0000000000003"/>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resolved URL</w:t>
            </w:r>
          </w:p>
          <w:p w:rsidR="00000000" w:rsidDel="00000000" w:rsidP="00000000" w:rsidRDefault="00000000" w:rsidRPr="00000000" w14:paraId="000004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04B4">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04D8">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Resources</w:t>
            </w:r>
            <w:r w:rsidDel="00000000" w:rsidR="00000000" w:rsidRPr="00000000">
              <w:rPr>
                <w:rtl w:val="0"/>
              </w:rPr>
            </w:r>
          </w:p>
          <w:p w:rsidR="00000000" w:rsidDel="00000000" w:rsidP="00000000" w:rsidRDefault="00000000" w:rsidRPr="00000000" w14:paraId="000004D9">
            <w:pPr>
              <w:numPr>
                <w:ilvl w:val="0"/>
                <w:numId w:val="14"/>
              </w:numPr>
              <w:ind w:left="359.99999999999994" w:hanging="359.99999999999994"/>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wiki entry on persistent identifier, </w:t>
            </w:r>
            <w:hyperlink r:id="rId14">
              <w:r w:rsidDel="00000000" w:rsidR="00000000" w:rsidRPr="00000000">
                <w:rPr>
                  <w:rFonts w:ascii="Calibri" w:cs="Calibri" w:eastAsia="Calibri" w:hAnsi="Calibri"/>
                  <w:color w:val="1155cc"/>
                  <w:sz w:val="16"/>
                  <w:szCs w:val="16"/>
                  <w:u w:val="single"/>
                  <w:rtl w:val="0"/>
                </w:rPr>
                <w:t xml:space="preserve">https://en.wikipedia.org/wiki/Persistent_identifier</w:t>
              </w:r>
            </w:hyperlink>
            <w:r w:rsidDel="00000000" w:rsidR="00000000" w:rsidRPr="00000000">
              <w:rPr>
                <w:rtl w:val="0"/>
              </w:rPr>
            </w:r>
          </w:p>
          <w:p w:rsidR="00000000" w:rsidDel="00000000" w:rsidP="00000000" w:rsidRDefault="00000000" w:rsidRPr="00000000" w14:paraId="000004DA">
            <w:pPr>
              <w:ind w:left="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4DB">
            <w:pPr>
              <w:ind w:left="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Known Limitations/Constraints</w:t>
            </w:r>
          </w:p>
          <w:p w:rsidR="00000000" w:rsidDel="00000000" w:rsidP="00000000" w:rsidRDefault="00000000" w:rsidRPr="00000000" w14:paraId="000004DC">
            <w:pPr>
              <w:numPr>
                <w:ilvl w:val="0"/>
                <w:numId w:val="41"/>
              </w:numPr>
              <w:spacing w:after="0" w:before="0" w:line="276"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automatic assessment verifies the resolvability of the specified identifier, but does not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assert the type of the resolved </w:t>
            </w:r>
            <w:r w:rsidDel="00000000" w:rsidR="00000000" w:rsidRPr="00000000">
              <w:rPr>
                <w:rFonts w:ascii="Calibri" w:cs="Calibri" w:eastAsia="Calibri" w:hAnsi="Calibri"/>
                <w:sz w:val="16"/>
                <w:szCs w:val="16"/>
                <w:rtl w:val="0"/>
              </w:rPr>
              <w:t xml:space="preserve">object</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r w:rsidDel="00000000" w:rsidR="00000000" w:rsidRPr="00000000">
              <w:rPr>
                <w:rFonts w:ascii="Calibri" w:cs="Calibri" w:eastAsia="Calibri" w:hAnsi="Calibri"/>
                <w:sz w:val="16"/>
                <w:szCs w:val="16"/>
                <w:rtl w:val="0"/>
              </w:rPr>
              <w:t xml:space="preserve">e.g.</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whether the </w:t>
            </w:r>
            <w:r w:rsidDel="00000000" w:rsidR="00000000" w:rsidRPr="00000000">
              <w:rPr>
                <w:rFonts w:ascii="Calibri" w:cs="Calibri" w:eastAsia="Calibri" w:hAnsi="Calibri"/>
                <w:sz w:val="16"/>
                <w:szCs w:val="16"/>
                <w:rtl w:val="0"/>
              </w:rPr>
              <w:t xml:space="preserve">resolved object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is landing page, a file or a </w:t>
            </w:r>
            <w:r w:rsidDel="00000000" w:rsidR="00000000" w:rsidRPr="00000000">
              <w:rPr>
                <w:rFonts w:ascii="Calibri" w:cs="Calibri" w:eastAsia="Calibri" w:hAnsi="Calibri"/>
                <w:sz w:val="16"/>
                <w:szCs w:val="16"/>
                <w:rtl w:val="0"/>
              </w:rPr>
              <w:t xml:space="preserve">web service query response</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r w:rsidDel="00000000" w:rsidR="00000000" w:rsidRPr="00000000">
              <w:rPr>
                <w:rtl w:val="0"/>
              </w:rPr>
            </w:r>
          </w:p>
        </w:tc>
      </w:tr>
    </w:tbl>
    <w:p w:rsidR="00000000" w:rsidDel="00000000" w:rsidP="00000000" w:rsidRDefault="00000000" w:rsidRPr="00000000" w14:paraId="0000050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07">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Descriptive Metadata</w:t>
      </w:r>
      <w:r w:rsidDel="00000000" w:rsidR="00000000" w:rsidRPr="00000000">
        <w:rPr>
          <w:rtl w:val="0"/>
        </w:rPr>
      </w:r>
    </w:p>
    <w:p w:rsidR="00000000" w:rsidDel="00000000" w:rsidP="00000000" w:rsidRDefault="00000000" w:rsidRPr="00000000" w14:paraId="00000508">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4"/>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113"/>
        <w:gridCol w:w="339"/>
        <w:gridCol w:w="105"/>
        <w:gridCol w:w="417"/>
        <w:gridCol w:w="140"/>
        <w:gridCol w:w="382"/>
        <w:gridCol w:w="175"/>
        <w:gridCol w:w="348"/>
        <w:gridCol w:w="209"/>
        <w:gridCol w:w="313"/>
        <w:gridCol w:w="244"/>
        <w:gridCol w:w="71"/>
        <w:gridCol w:w="200"/>
        <w:gridCol w:w="7"/>
        <w:gridCol w:w="279"/>
        <w:gridCol w:w="243"/>
        <w:gridCol w:w="314"/>
        <w:gridCol w:w="208"/>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113"/>
            <w:gridCol w:w="339"/>
            <w:gridCol w:w="105"/>
            <w:gridCol w:w="417"/>
            <w:gridCol w:w="140"/>
            <w:gridCol w:w="382"/>
            <w:gridCol w:w="175"/>
            <w:gridCol w:w="348"/>
            <w:gridCol w:w="209"/>
            <w:gridCol w:w="313"/>
            <w:gridCol w:w="244"/>
            <w:gridCol w:w="71"/>
            <w:gridCol w:w="200"/>
            <w:gridCol w:w="7"/>
            <w:gridCol w:w="279"/>
            <w:gridCol w:w="243"/>
            <w:gridCol w:w="314"/>
            <w:gridCol w:w="208"/>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50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50A">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5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5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FsF-F2-01M</w:t>
            </w:r>
            <w:r w:rsidDel="00000000" w:rsidR="00000000" w:rsidRPr="00000000">
              <w:rPr>
                <w:rtl w:val="0"/>
              </w:rPr>
            </w:r>
          </w:p>
        </w:tc>
      </w:tr>
      <w:tr>
        <w:tc>
          <w:tcPr/>
          <w:p w:rsidR="00000000" w:rsidDel="00000000" w:rsidP="00000000" w:rsidRDefault="00000000" w:rsidRPr="00000000" w14:paraId="000005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550">
            <w:pPr>
              <w:rPr>
                <w:rFonts w:ascii="Calibri" w:cs="Calibri" w:eastAsia="Calibri" w:hAnsi="Calibri"/>
                <w:sz w:val="16"/>
                <w:szCs w:val="16"/>
              </w:rPr>
            </w:pPr>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sz w:val="16"/>
                <w:szCs w:val="16"/>
                <w:rtl w:val="0"/>
              </w:rPr>
              <w:t xml:space="preserve">Descriptive metadata</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c>
          <w:tcPr/>
          <w:p w:rsidR="00000000" w:rsidDel="00000000" w:rsidP="00000000" w:rsidRDefault="00000000" w:rsidRPr="00000000" w14:paraId="000005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5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Metadata is descriptive information of data. Since the metadata required depends on users and their applications, this metric focuses on core metadata, which are the minimum metadata required for data citation and discoverability. We determine the required metadata based on the</w:t>
            </w:r>
            <w:sdt>
              <w:sdtPr>
                <w:tag w:val="goog_rdk_4"/>
              </w:sdtPr>
              <w:sdtContent>
                <w:commentRangeStart w:id="4"/>
              </w:sdtContent>
            </w:sdt>
            <w:r w:rsidDel="00000000" w:rsidR="00000000" w:rsidRPr="00000000">
              <w:rPr>
                <w:rFonts w:ascii="Calibri" w:cs="Calibri" w:eastAsia="Calibri" w:hAnsi="Calibri"/>
                <w:sz w:val="16"/>
                <w:szCs w:val="16"/>
                <w:rtl w:val="0"/>
              </w:rPr>
              <w:t xml:space="preserve"> existing data citation guidelines</w:t>
            </w:r>
            <w:commentRangeEnd w:id="4"/>
            <w:r w:rsidDel="00000000" w:rsidR="00000000" w:rsidRPr="00000000">
              <w:commentReference w:id="4"/>
            </w:r>
            <w:r w:rsidDel="00000000" w:rsidR="00000000" w:rsidRPr="00000000">
              <w:rPr>
                <w:rFonts w:ascii="Calibri" w:cs="Calibri" w:eastAsia="Calibri" w:hAnsi="Calibri"/>
                <w:sz w:val="16"/>
                <w:szCs w:val="16"/>
                <w:rtl w:val="0"/>
              </w:rPr>
              <w:t xml:space="preserve">, e.g., DataCite, ESIP, and IASSIST, and metadata recommendations for data discovery, e.g., DataCite Metadata Schema and RDA Metadata Interest Group. This metric focuses on domain-agnostic core metadata; we address domain or discipline-specific metadata through the metric FsF-R1-01M.</w:t>
            </w:r>
          </w:p>
        </w:tc>
      </w:tr>
      <w:tr>
        <w:trPr>
          <w:trHeight w:val="340" w:hRule="atLeast"/>
        </w:trPr>
        <w:tc>
          <w:tcPr>
            <w:vMerge w:val="restart"/>
          </w:tcPr>
          <w:p w:rsidR="00000000" w:rsidDel="00000000" w:rsidP="00000000" w:rsidRDefault="00000000" w:rsidRPr="00000000" w14:paraId="000005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59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59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3"/>
          </w:tcPr>
          <w:p w:rsidR="00000000" w:rsidDel="00000000" w:rsidP="00000000" w:rsidRDefault="00000000" w:rsidRPr="00000000" w14:paraId="0000059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2"/>
          </w:tcPr>
          <w:p w:rsidR="00000000" w:rsidDel="00000000" w:rsidP="00000000" w:rsidRDefault="00000000" w:rsidRPr="00000000" w14:paraId="0000059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59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5A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5A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4"/>
          </w:tcPr>
          <w:p w:rsidR="00000000" w:rsidDel="00000000" w:rsidP="00000000" w:rsidRDefault="00000000" w:rsidRPr="00000000" w14:paraId="000005A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5A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2"/>
          </w:tcPr>
          <w:p w:rsidR="00000000" w:rsidDel="00000000" w:rsidP="00000000" w:rsidRDefault="00000000" w:rsidRPr="00000000" w14:paraId="000005A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5A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5B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5B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5B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5B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B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B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3"/>
          </w:tcPr>
          <w:p w:rsidR="00000000" w:rsidDel="00000000" w:rsidP="00000000" w:rsidRDefault="00000000" w:rsidRPr="00000000" w14:paraId="000005B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6">
            <w:pPr>
              <w:jc w:val="center"/>
              <w:rPr>
                <w:rFonts w:ascii="Calibri" w:cs="Calibri" w:eastAsia="Calibri" w:hAnsi="Calibri"/>
                <w:sz w:val="16"/>
                <w:szCs w:val="16"/>
              </w:rPr>
            </w:pPr>
            <w:r w:rsidDel="00000000" w:rsidR="00000000" w:rsidRPr="00000000">
              <w:rPr>
                <w:rtl w:val="0"/>
              </w:rPr>
            </w:r>
          </w:p>
        </w:tc>
        <w:tc>
          <w:tcPr>
            <w:gridSpan w:val="4"/>
          </w:tcPr>
          <w:p w:rsidR="00000000" w:rsidDel="00000000" w:rsidP="00000000" w:rsidRDefault="00000000" w:rsidRPr="00000000" w14:paraId="000005C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C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5D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5D9">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5D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5D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5D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3"/>
          </w:tcPr>
          <w:p w:rsidR="00000000" w:rsidDel="00000000" w:rsidP="00000000" w:rsidRDefault="00000000" w:rsidRPr="00000000" w14:paraId="000005D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2"/>
          </w:tcPr>
          <w:p w:rsidR="00000000" w:rsidDel="00000000" w:rsidP="00000000" w:rsidRDefault="00000000" w:rsidRPr="00000000" w14:paraId="000005E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5E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5E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5E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4"/>
          </w:tcPr>
          <w:p w:rsidR="00000000" w:rsidDel="00000000" w:rsidP="00000000" w:rsidRDefault="00000000" w:rsidRPr="00000000" w14:paraId="000005E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5E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2"/>
          </w:tcPr>
          <w:p w:rsidR="00000000" w:rsidDel="00000000" w:rsidP="00000000" w:rsidRDefault="00000000" w:rsidRPr="00000000" w14:paraId="000005F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5F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5F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5F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5F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5F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5F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5F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0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60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0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0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0B">
            <w:pPr>
              <w:jc w:val="center"/>
              <w:rPr>
                <w:rFonts w:ascii="Calibri" w:cs="Calibri" w:eastAsia="Calibri" w:hAnsi="Calibri"/>
                <w:sz w:val="16"/>
                <w:szCs w:val="16"/>
              </w:rPr>
            </w:pPr>
            <w:r w:rsidDel="00000000" w:rsidR="00000000" w:rsidRPr="00000000">
              <w:rPr>
                <w:rtl w:val="0"/>
              </w:rPr>
            </w:r>
          </w:p>
        </w:tc>
        <w:tc>
          <w:tcPr>
            <w:gridSpan w:val="4"/>
          </w:tcPr>
          <w:p w:rsidR="00000000" w:rsidDel="00000000" w:rsidP="00000000" w:rsidRDefault="00000000" w:rsidRPr="00000000" w14:paraId="0000060D">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061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13">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61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1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1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61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61E">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620">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6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7"/>
            <w:tcBorders>
              <w:bottom w:color="000000" w:space="0" w:sz="4" w:val="single"/>
            </w:tcBorders>
          </w:tcPr>
          <w:p w:rsidR="00000000" w:rsidDel="00000000" w:rsidP="00000000" w:rsidRDefault="00000000" w:rsidRPr="00000000" w14:paraId="0000062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7"/>
            <w:tcBorders>
              <w:bottom w:color="000000" w:space="0" w:sz="4" w:val="single"/>
            </w:tcBorders>
          </w:tcPr>
          <w:p w:rsidR="00000000" w:rsidDel="00000000" w:rsidP="00000000" w:rsidRDefault="00000000" w:rsidRPr="00000000" w14:paraId="0000063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7"/>
            <w:tcBorders>
              <w:bottom w:color="000000" w:space="0" w:sz="4" w:val="single"/>
            </w:tcBorders>
          </w:tcPr>
          <w:p w:rsidR="00000000" w:rsidDel="00000000" w:rsidP="00000000" w:rsidRDefault="00000000" w:rsidRPr="00000000" w14:paraId="00000645">
            <w:pPr>
              <w:jc w:val="center"/>
              <w:rPr>
                <w:rFonts w:ascii="Calibri" w:cs="Calibri" w:eastAsia="Calibri" w:hAnsi="Calibri"/>
                <w:b w:val="1"/>
                <w:sz w:val="16"/>
                <w:szCs w:val="16"/>
              </w:rPr>
            </w:pPr>
            <w:r w:rsidDel="00000000" w:rsidR="00000000" w:rsidRPr="00000000">
              <w:rPr>
                <w:rtl w:val="0"/>
              </w:rPr>
            </w:r>
          </w:p>
        </w:tc>
        <w:tc>
          <w:tcPr>
            <w:gridSpan w:val="17"/>
            <w:tcBorders>
              <w:bottom w:color="000000" w:space="0" w:sz="4" w:val="single"/>
            </w:tcBorders>
          </w:tcPr>
          <w:p w:rsidR="00000000" w:rsidDel="00000000" w:rsidP="00000000" w:rsidRDefault="00000000" w:rsidRPr="00000000" w14:paraId="00000656">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667">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680">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6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Are metadata elements provided to support data discovery and citation (e.g., creator, title, data identifier, publisher, publication date/year, summary/keywords describing the data)?</w:t>
            </w:r>
          </w:p>
          <w:p w:rsidR="00000000" w:rsidDel="00000000" w:rsidP="00000000" w:rsidRDefault="00000000" w:rsidRPr="00000000" w14:paraId="0000068B">
            <w:pPr>
              <w:numPr>
                <w:ilvl w:val="0"/>
                <w:numId w:val="47"/>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 provided </w:t>
            </w:r>
          </w:p>
          <w:p w:rsidR="00000000" w:rsidDel="00000000" w:rsidP="00000000" w:rsidRDefault="00000000" w:rsidRPr="00000000" w14:paraId="0000068C">
            <w:pPr>
              <w:numPr>
                <w:ilvl w:val="0"/>
                <w:numId w:val="47"/>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Partially provided</w:t>
            </w:r>
          </w:p>
          <w:p w:rsidR="00000000" w:rsidDel="00000000" w:rsidP="00000000" w:rsidRDefault="00000000" w:rsidRPr="00000000" w14:paraId="0000068D">
            <w:pPr>
              <w:numPr>
                <w:ilvl w:val="0"/>
                <w:numId w:val="47"/>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Completely provided</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06A6">
            <w:pPr>
              <w:rPr>
                <w:rFonts w:ascii="Calibri" w:cs="Calibri" w:eastAsia="Calibri" w:hAnsi="Calibri"/>
                <w:color w:val="ff0000"/>
                <w:sz w:val="16"/>
                <w:szCs w:val="16"/>
              </w:rPr>
            </w:pPr>
            <w:r w:rsidDel="00000000" w:rsidR="00000000" w:rsidRPr="00000000">
              <w:rPr>
                <w:rFonts w:ascii="Calibri" w:cs="Calibri" w:eastAsia="Calibri" w:hAnsi="Calibri"/>
                <w:sz w:val="16"/>
                <w:szCs w:val="16"/>
                <w:rtl w:val="0"/>
              </w:rPr>
              <w:t xml:space="preserve">Single-choice question</w:t>
            </w:r>
            <w:r w:rsidDel="00000000" w:rsidR="00000000" w:rsidRPr="00000000">
              <w:rPr>
                <w:rtl w:val="0"/>
              </w:rPr>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6B0">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6"/>
          </w:tcPr>
          <w:p w:rsidR="00000000" w:rsidDel="00000000" w:rsidP="00000000" w:rsidRDefault="00000000" w:rsidRPr="00000000" w14:paraId="000006D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1"/>
          </w:tcPr>
          <w:p w:rsidR="00000000" w:rsidDel="00000000" w:rsidP="00000000" w:rsidRDefault="00000000" w:rsidRPr="00000000" w14:paraId="000006D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9"/>
          </w:tcPr>
          <w:p w:rsidR="00000000" w:rsidDel="00000000" w:rsidP="00000000" w:rsidRDefault="00000000" w:rsidRPr="00000000" w14:paraId="000006E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6"/>
          </w:tcPr>
          <w:p w:rsidR="00000000" w:rsidDel="00000000" w:rsidP="00000000" w:rsidRDefault="00000000" w:rsidRPr="00000000" w14:paraId="000006F7">
            <w:pPr>
              <w:numPr>
                <w:ilvl w:val="0"/>
                <w:numId w:val="49"/>
              </w:numPr>
              <w:spacing w:after="0" w:before="0" w:line="276" w:lineRule="auto"/>
              <w:ind w:left="360" w:right="0" w:hanging="360"/>
              <w:jc w:val="left"/>
              <w:rPr>
                <w:rFonts w:ascii="Calibri" w:cs="Calibri" w:eastAsia="Calibri" w:hAnsi="Calibri"/>
                <w:sz w:val="16"/>
                <w:szCs w:val="16"/>
                <w:u w:val="none"/>
              </w:rPr>
            </w:pPr>
            <w:sdt>
              <w:sdtPr>
                <w:tag w:val="goog_rdk_5"/>
              </w:sdtPr>
              <w:sdtContent>
                <w:commentRangeStart w:id="5"/>
              </w:sdtContent>
            </w:sdt>
            <w:r w:rsidDel="00000000" w:rsidR="00000000" w:rsidRPr="00000000">
              <w:rPr>
                <w:rFonts w:ascii="Calibri" w:cs="Calibri" w:eastAsia="Calibri" w:hAnsi="Calibri"/>
                <w:sz w:val="16"/>
                <w:szCs w:val="16"/>
                <w:rtl w:val="0"/>
              </w:rPr>
              <w:t xml:space="preserve">Name/URL of the metadata standard</w:t>
            </w:r>
            <w:r w:rsidDel="00000000" w:rsidR="00000000" w:rsidRPr="00000000">
              <w:rPr>
                <w:rtl w:val="0"/>
              </w:rPr>
            </w:r>
          </w:p>
          <w:p w:rsidR="00000000" w:rsidDel="00000000" w:rsidP="00000000" w:rsidRDefault="00000000" w:rsidRPr="00000000" w14:paraId="000006F8">
            <w:pPr>
              <w:numPr>
                <w:ilvl w:val="0"/>
                <w:numId w:val="49"/>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sdt>
              <w:sdtPr>
                <w:tag w:val="goog_rdk_6"/>
              </w:sdtPr>
              <w:sdtContent>
                <w:commentRangeStart w:id="6"/>
              </w:sdtContent>
            </w:sdt>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URL of the machine-readable metadata document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6F9">
            <w:pPr>
              <w:rPr>
                <w:rFonts w:ascii="Calibri" w:cs="Calibri" w:eastAsia="Calibri" w:hAnsi="Calibri"/>
                <w:sz w:val="16"/>
                <w:szCs w:val="16"/>
              </w:rPr>
            </w:pPr>
            <w:commentRangeEnd w:id="6"/>
            <w:r w:rsidDel="00000000" w:rsidR="00000000" w:rsidRPr="00000000">
              <w:commentReference w:id="6"/>
            </w:r>
            <w:r w:rsidDel="00000000" w:rsidR="00000000" w:rsidRPr="00000000">
              <w:rPr>
                <w:rtl w:val="0"/>
              </w:rPr>
            </w:r>
          </w:p>
        </w:tc>
        <w:tc>
          <w:tcPr>
            <w:gridSpan w:val="11"/>
          </w:tcPr>
          <w:p w:rsidR="00000000" w:rsidDel="00000000" w:rsidP="00000000" w:rsidRDefault="00000000" w:rsidRPr="00000000" w14:paraId="000006FF">
            <w:pPr>
              <w:spacing w:after="0" w:before="0" w:line="276" w:lineRule="auto"/>
              <w:ind w:left="0" w:right="0"/>
              <w:jc w:val="left"/>
              <w:rPr>
                <w:rFonts w:ascii="Calibri" w:cs="Calibri" w:eastAsia="Calibri" w:hAnsi="Calibri"/>
                <w:b w:val="0"/>
                <w:i w:val="0"/>
                <w:smallCaps w:val="0"/>
                <w:strike w:val="0"/>
                <w:color w:val="000000"/>
                <w:sz w:val="16"/>
                <w:szCs w:val="16"/>
                <w:u w:val="none"/>
                <w:vertAlign w:val="baseline"/>
              </w:rPr>
            </w:pPr>
            <w:sdt>
              <w:sdtPr>
                <w:tag w:val="goog_rdk_7"/>
              </w:sdtPr>
              <w:sdtContent>
                <w:commentRangeStart w:id="7"/>
              </w:sdtContent>
            </w:sdt>
            <w:sdt>
              <w:sdtPr>
                <w:tag w:val="goog_rdk_8"/>
              </w:sdtPr>
              <w:sdtContent>
                <w:commentRangeStart w:id="8"/>
              </w:sdtContent>
            </w:sdt>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Use the</w:t>
            </w:r>
            <w:r w:rsidDel="00000000" w:rsidR="00000000" w:rsidRPr="00000000">
              <w:rPr>
                <w:rFonts w:ascii="Calibri" w:cs="Calibri" w:eastAsia="Calibri" w:hAnsi="Calibri"/>
                <w:sz w:val="16"/>
                <w:szCs w:val="16"/>
                <w:rtl w:val="0"/>
              </w:rPr>
              <w:t xml:space="preserve"> metadata standard name/URL to identify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element</w:t>
            </w:r>
            <w:r w:rsidDel="00000000" w:rsidR="00000000" w:rsidRPr="00000000">
              <w:rPr>
                <w:rFonts w:ascii="Calibri" w:cs="Calibri" w:eastAsia="Calibri" w:hAnsi="Calibri"/>
                <w:sz w:val="16"/>
                <w:szCs w:val="16"/>
                <w:rtl w:val="0"/>
              </w:rPr>
              <w:t xml:space="preserve">s (fields)</w:t>
            </w: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sz w:val="16"/>
                <w:szCs w:val="16"/>
                <w:rtl w:val="0"/>
              </w:rPr>
              <w:t xml:space="preserve"> representing core metadata in the standard.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Verify presence/absence of </w:t>
            </w:r>
            <w:r w:rsidDel="00000000" w:rsidR="00000000" w:rsidRPr="00000000">
              <w:rPr>
                <w:rFonts w:ascii="Calibri" w:cs="Calibri" w:eastAsia="Calibri" w:hAnsi="Calibri"/>
                <w:sz w:val="16"/>
                <w:szCs w:val="16"/>
                <w:rtl w:val="0"/>
              </w:rPr>
              <w:t xml:space="preserve">the</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elements </w:t>
            </w:r>
            <w:r w:rsidDel="00000000" w:rsidR="00000000" w:rsidRPr="00000000">
              <w:rPr>
                <w:rFonts w:ascii="Calibri" w:cs="Calibri" w:eastAsia="Calibri" w:hAnsi="Calibri"/>
                <w:sz w:val="16"/>
                <w:szCs w:val="16"/>
                <w:rtl w:val="0"/>
              </w:rPr>
              <w:t xml:space="preserve">in the metadata document.</w:t>
            </w:r>
            <w:r w:rsidDel="00000000" w:rsidR="00000000" w:rsidRPr="00000000">
              <w:rPr>
                <w:rtl w:val="0"/>
              </w:rPr>
            </w:r>
          </w:p>
        </w:tc>
        <w:tc>
          <w:tcPr>
            <w:gridSpan w:val="19"/>
          </w:tcPr>
          <w:p w:rsidR="00000000" w:rsidDel="00000000" w:rsidP="00000000" w:rsidRDefault="00000000" w:rsidRPr="00000000" w14:paraId="0000070A">
            <w:pPr>
              <w:numPr>
                <w:ilvl w:val="0"/>
                <w:numId w:val="9"/>
              </w:numPr>
              <w:ind w:left="315"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070B">
            <w:pPr>
              <w:numPr>
                <w:ilvl w:val="0"/>
                <w:numId w:val="9"/>
              </w:numPr>
              <w:ind w:left="315"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 partial metadata</w:t>
            </w:r>
          </w:p>
          <w:p w:rsidR="00000000" w:rsidDel="00000000" w:rsidP="00000000" w:rsidRDefault="00000000" w:rsidRPr="00000000" w14:paraId="0000070C">
            <w:pPr>
              <w:numPr>
                <w:ilvl w:val="0"/>
                <w:numId w:val="9"/>
              </w:numPr>
              <w:ind w:left="315"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 all metadata</w:t>
            </w:r>
          </w:p>
          <w:p w:rsidR="00000000" w:rsidDel="00000000" w:rsidP="00000000" w:rsidRDefault="00000000" w:rsidRPr="00000000" w14:paraId="000007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metadata url, and the key-value pairs of the analyzed metadata elements.</w:t>
            </w:r>
          </w:p>
          <w:p w:rsidR="00000000" w:rsidDel="00000000" w:rsidP="00000000" w:rsidRDefault="00000000" w:rsidRPr="00000000" w14:paraId="000007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0721">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shd w:fill="ffffff" w:val="clear"/>
          </w:tcPr>
          <w:p w:rsidR="00000000" w:rsidDel="00000000" w:rsidP="00000000" w:rsidRDefault="00000000" w:rsidRPr="00000000" w14:paraId="0000074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07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following sites list examples of metadata standards for data:</w:t>
            </w:r>
          </w:p>
          <w:p w:rsidR="00000000" w:rsidDel="00000000" w:rsidP="00000000" w:rsidRDefault="00000000" w:rsidRPr="00000000" w14:paraId="00000747">
            <w:pPr>
              <w:numPr>
                <w:ilvl w:val="0"/>
                <w:numId w:val="20"/>
              </w:numPr>
              <w:ind w:left="360" w:hanging="360"/>
              <w:rPr>
                <w:rFonts w:ascii="Calibri" w:cs="Calibri" w:eastAsia="Calibri" w:hAnsi="Calibri"/>
                <w:sz w:val="16"/>
                <w:szCs w:val="16"/>
                <w:u w:val="none"/>
              </w:rPr>
            </w:pPr>
            <w:hyperlink r:id="rId15">
              <w:r w:rsidDel="00000000" w:rsidR="00000000" w:rsidRPr="00000000">
                <w:rPr>
                  <w:rFonts w:ascii="Calibri" w:cs="Calibri" w:eastAsia="Calibri" w:hAnsi="Calibri"/>
                  <w:color w:val="1155cc"/>
                  <w:sz w:val="16"/>
                  <w:szCs w:val="16"/>
                  <w:u w:val="single"/>
                  <w:rtl w:val="0"/>
                </w:rPr>
                <w:t xml:space="preserve">https://fairsharing.org/standards/</w:t>
              </w:r>
            </w:hyperlink>
            <w:r w:rsidDel="00000000" w:rsidR="00000000" w:rsidRPr="00000000">
              <w:rPr>
                <w:rtl w:val="0"/>
              </w:rPr>
            </w:r>
          </w:p>
          <w:p w:rsidR="00000000" w:rsidDel="00000000" w:rsidP="00000000" w:rsidRDefault="00000000" w:rsidRPr="00000000" w14:paraId="00000748">
            <w:pPr>
              <w:numPr>
                <w:ilvl w:val="0"/>
                <w:numId w:val="20"/>
              </w:numPr>
              <w:ind w:left="360" w:hanging="360"/>
              <w:rPr>
                <w:rFonts w:ascii="Calibri" w:cs="Calibri" w:eastAsia="Calibri" w:hAnsi="Calibri"/>
                <w:sz w:val="16"/>
                <w:szCs w:val="16"/>
                <w:u w:val="none"/>
              </w:rPr>
            </w:pPr>
            <w:hyperlink r:id="rId16">
              <w:r w:rsidDel="00000000" w:rsidR="00000000" w:rsidRPr="00000000">
                <w:rPr>
                  <w:rFonts w:ascii="Calibri" w:cs="Calibri" w:eastAsia="Calibri" w:hAnsi="Calibri"/>
                  <w:color w:val="1155cc"/>
                  <w:sz w:val="16"/>
                  <w:szCs w:val="16"/>
                  <w:u w:val="single"/>
                  <w:rtl w:val="0"/>
                </w:rPr>
                <w:t xml:space="preserve">http://rd-alliance.github.io/metadata-directory/standards/</w:t>
              </w:r>
            </w:hyperlink>
            <w:r w:rsidDel="00000000" w:rsidR="00000000" w:rsidRPr="00000000">
              <w:rPr>
                <w:rtl w:val="0"/>
              </w:rPr>
            </w:r>
          </w:p>
          <w:p w:rsidR="00000000" w:rsidDel="00000000" w:rsidP="00000000" w:rsidRDefault="00000000" w:rsidRPr="00000000" w14:paraId="00000749">
            <w:pPr>
              <w:numPr>
                <w:ilvl w:val="0"/>
                <w:numId w:val="20"/>
              </w:numPr>
              <w:ind w:left="360" w:hanging="360"/>
              <w:rPr>
                <w:rFonts w:ascii="Calibri" w:cs="Calibri" w:eastAsia="Calibri" w:hAnsi="Calibri"/>
                <w:sz w:val="16"/>
                <w:szCs w:val="16"/>
                <w:u w:val="none"/>
              </w:rPr>
            </w:pPr>
            <w:hyperlink r:id="rId17">
              <w:r w:rsidDel="00000000" w:rsidR="00000000" w:rsidRPr="00000000">
                <w:rPr>
                  <w:rFonts w:ascii="Calibri" w:cs="Calibri" w:eastAsia="Calibri" w:hAnsi="Calibri"/>
                  <w:color w:val="1155cc"/>
                  <w:sz w:val="16"/>
                  <w:szCs w:val="16"/>
                  <w:u w:val="single"/>
                  <w:rtl w:val="0"/>
                </w:rPr>
                <w:t xml:space="preserve">http://www.dcc.ac.uk/resources/metadata-standards/list</w:t>
              </w:r>
            </w:hyperlink>
            <w:r w:rsidDel="00000000" w:rsidR="00000000" w:rsidRPr="00000000">
              <w:rPr>
                <w:rtl w:val="0"/>
              </w:rPr>
            </w:r>
          </w:p>
          <w:p w:rsidR="00000000" w:rsidDel="00000000" w:rsidP="00000000" w:rsidRDefault="00000000" w:rsidRPr="00000000" w14:paraId="0000074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4B">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074C">
            <w:pPr>
              <w:numPr>
                <w:ilvl w:val="0"/>
                <w:numId w:val="42"/>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The URLs (metadata standard and metadata document) provided by the user might be broken or not accessible (e.g., proprietary standard).</w:t>
            </w:r>
          </w:p>
        </w:tc>
      </w:tr>
    </w:tbl>
    <w:p w:rsidR="00000000" w:rsidDel="00000000" w:rsidP="00000000" w:rsidRDefault="00000000" w:rsidRPr="00000000" w14:paraId="0000077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7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7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7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7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75">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nclusion of Data Identifier in Metadata</w:t>
      </w:r>
      <w:r w:rsidDel="00000000" w:rsidR="00000000" w:rsidRPr="00000000">
        <w:rPr>
          <w:rtl w:val="0"/>
        </w:rPr>
      </w:r>
    </w:p>
    <w:p w:rsidR="00000000" w:rsidDel="00000000" w:rsidP="00000000" w:rsidRDefault="00000000" w:rsidRPr="00000000" w14:paraId="00000776">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5"/>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77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77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rPr>
          <w:trHeight w:val="420" w:hRule="atLeast"/>
        </w:trPr>
        <w:tc>
          <w:tcPr/>
          <w:p w:rsidR="00000000" w:rsidDel="00000000" w:rsidP="00000000" w:rsidRDefault="00000000" w:rsidRPr="00000000" w14:paraId="000007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7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FsF-F3-01M</w:t>
            </w:r>
          </w:p>
        </w:tc>
      </w:tr>
      <w:tr>
        <w:tc>
          <w:tcPr/>
          <w:p w:rsidR="00000000" w:rsidDel="00000000" w:rsidP="00000000" w:rsidRDefault="00000000" w:rsidRPr="00000000" w14:paraId="000007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7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Inclusion of data identifier in metadata</w:t>
            </w:r>
          </w:p>
        </w:tc>
      </w:tr>
      <w:tr>
        <w:tc>
          <w:tcPr/>
          <w:p w:rsidR="00000000" w:rsidDel="00000000" w:rsidP="00000000" w:rsidRDefault="00000000" w:rsidRPr="00000000" w14:paraId="000007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7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metadata includes the identifier of the data such that users can access the data through the metadata.</w:t>
            </w:r>
          </w:p>
        </w:tc>
      </w:tr>
      <w:tr>
        <w:trPr>
          <w:trHeight w:val="340" w:hRule="atLeast"/>
        </w:trPr>
        <w:tc>
          <w:tcPr>
            <w:vMerge w:val="restart"/>
          </w:tcPr>
          <w:p w:rsidR="00000000" w:rsidDel="00000000" w:rsidP="00000000" w:rsidRDefault="00000000" w:rsidRPr="00000000" w14:paraId="000008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80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80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80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80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80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80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8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81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81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81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81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81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82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82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82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2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2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2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3"/>
          </w:tcPr>
          <w:p w:rsidR="00000000" w:rsidDel="00000000" w:rsidP="00000000" w:rsidRDefault="00000000" w:rsidRPr="00000000" w14:paraId="0000082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3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3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3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3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47">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8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84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84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84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84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85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85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85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85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85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85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86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86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86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86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86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86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86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6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7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7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7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7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7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7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8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88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8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88">
            <w:pPr>
              <w:jc w:val="center"/>
              <w:rPr>
                <w:rFonts w:ascii="Calibri" w:cs="Calibri" w:eastAsia="Calibri" w:hAnsi="Calibri"/>
                <w:color w:val="ff0000"/>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088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88C">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88E">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8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89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8A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8B3">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08C3">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8D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8EE">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8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metadata include the data identifier?</w:t>
            </w:r>
          </w:p>
          <w:p w:rsidR="00000000" w:rsidDel="00000000" w:rsidP="00000000" w:rsidRDefault="00000000" w:rsidRPr="00000000" w14:paraId="000008F9">
            <w:pPr>
              <w:numPr>
                <w:ilvl w:val="0"/>
                <w:numId w:val="48"/>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r w:rsidDel="00000000" w:rsidR="00000000" w:rsidRPr="00000000">
              <w:rPr>
                <w:rtl w:val="0"/>
              </w:rPr>
            </w:r>
          </w:p>
          <w:p w:rsidR="00000000" w:rsidDel="00000000" w:rsidP="00000000" w:rsidRDefault="00000000" w:rsidRPr="00000000" w14:paraId="000008FA">
            <w:pPr>
              <w:numPr>
                <w:ilvl w:val="0"/>
                <w:numId w:val="48"/>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09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91D">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094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094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095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0964">
            <w:pPr>
              <w:numPr>
                <w:ilvl w:val="0"/>
                <w:numId w:val="24"/>
              </w:numPr>
              <w:spacing w:after="0" w:before="0" w:line="276"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Data URI</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p>
          <w:p w:rsidR="00000000" w:rsidDel="00000000" w:rsidP="00000000" w:rsidRDefault="00000000" w:rsidRPr="00000000" w14:paraId="00000965">
            <w:pPr>
              <w:numPr>
                <w:ilvl w:val="0"/>
                <w:numId w:val="24"/>
              </w:numPr>
              <w:ind w:left="360" w:hanging="360"/>
              <w:rPr>
                <w:rFonts w:ascii="Calibri" w:cs="Calibri" w:eastAsia="Calibri" w:hAnsi="Calibri"/>
                <w:sz w:val="16"/>
                <w:szCs w:val="16"/>
                <w:u w:val="none"/>
              </w:rPr>
            </w:pPr>
            <w:sdt>
              <w:sdtPr>
                <w:tag w:val="goog_rdk_9"/>
              </w:sdtPr>
              <w:sdtContent>
                <w:commentRangeStart w:id="9"/>
              </w:sdtContent>
            </w:sdt>
            <w:r w:rsidDel="00000000" w:rsidR="00000000" w:rsidRPr="00000000">
              <w:rPr>
                <w:rFonts w:ascii="Calibri" w:cs="Calibri" w:eastAsia="Calibri" w:hAnsi="Calibri"/>
                <w:sz w:val="16"/>
                <w:szCs w:val="16"/>
                <w:rtl w:val="0"/>
              </w:rPr>
              <w:t xml:space="preserve">Name/URL of the metadata standard </w:t>
            </w:r>
          </w:p>
          <w:p w:rsidR="00000000" w:rsidDel="00000000" w:rsidP="00000000" w:rsidRDefault="00000000" w:rsidRPr="00000000" w14:paraId="00000966">
            <w:pPr>
              <w:numPr>
                <w:ilvl w:val="0"/>
                <w:numId w:val="24"/>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URL of the machine-readable metadata document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967">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09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Verify the presence/absence of the data identifier through metadata element(s). For example, the metadata element </w:t>
            </w:r>
            <w:sdt>
              <w:sdtPr>
                <w:tag w:val="goog_rdk_10"/>
              </w:sdtPr>
              <w:sdtContent>
                <w:commentRangeStart w:id="10"/>
              </w:sdtContent>
            </w:sdt>
            <w:sdt>
              <w:sdtPr>
                <w:tag w:val="goog_rdk_11"/>
              </w:sdtPr>
              <w:sdtContent>
                <w:commentRangeStart w:id="11"/>
              </w:sdtContent>
            </w:sdt>
            <w:r w:rsidDel="00000000" w:rsidR="00000000" w:rsidRPr="00000000">
              <w:rPr>
                <w:rFonts w:ascii="Calibri" w:cs="Calibri" w:eastAsia="Calibri" w:hAnsi="Calibri"/>
                <w:sz w:val="16"/>
                <w:szCs w:val="16"/>
                <w:rtl w:val="0"/>
              </w:rPr>
              <w:t xml:space="preserve">‘i</w:t>
            </w:r>
            <w:sdt>
              <w:sdtPr>
                <w:tag w:val="goog_rdk_12"/>
              </w:sdtPr>
              <w:sdtContent>
                <w:commentRangeStart w:id="12"/>
              </w:sdtContent>
            </w:sdt>
            <w:r w:rsidDel="00000000" w:rsidR="00000000" w:rsidRPr="00000000">
              <w:rPr>
                <w:rFonts w:ascii="Calibri" w:cs="Calibri" w:eastAsia="Calibri" w:hAnsi="Calibri"/>
                <w:sz w:val="16"/>
                <w:szCs w:val="16"/>
                <w:rtl w:val="0"/>
              </w:rPr>
              <w:t xml:space="preserve">dentifier’</w:t>
            </w:r>
            <w:commentRangeEnd w:id="12"/>
            <w:r w:rsidDel="00000000" w:rsidR="00000000" w:rsidRPr="00000000">
              <w:commentReference w:id="12"/>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alibri" w:cs="Calibri" w:eastAsia="Calibri" w:hAnsi="Calibri"/>
                <w:sz w:val="16"/>
                <w:szCs w:val="16"/>
                <w:rtl w:val="0"/>
              </w:rPr>
              <w:t xml:space="preserve"> may be used to represent data identifier in the Datacite Metadata Schema v4.</w:t>
            </w:r>
          </w:p>
          <w:p w:rsidR="00000000" w:rsidDel="00000000" w:rsidP="00000000" w:rsidRDefault="00000000" w:rsidRPr="00000000" w14:paraId="000009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if it is active (or web-resolvable)</w:t>
            </w:r>
          </w:p>
        </w:tc>
        <w:tc>
          <w:tcPr>
            <w:gridSpan w:val="14"/>
          </w:tcPr>
          <w:p w:rsidR="00000000" w:rsidDel="00000000" w:rsidP="00000000" w:rsidRDefault="00000000" w:rsidRPr="00000000" w14:paraId="0000097E">
            <w:pPr>
              <w:numPr>
                <w:ilvl w:val="0"/>
                <w:numId w:val="34"/>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097F">
            <w:pPr>
              <w:numPr>
                <w:ilvl w:val="0"/>
                <w:numId w:val="34"/>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09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following additional results:</w:t>
            </w:r>
          </w:p>
          <w:p w:rsidR="00000000" w:rsidDel="00000000" w:rsidP="00000000" w:rsidRDefault="00000000" w:rsidRPr="00000000" w14:paraId="00000981">
            <w:pPr>
              <w:numPr>
                <w:ilvl w:val="0"/>
                <w:numId w:val="23"/>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metadata element and its value (data URI), and its status.</w:t>
            </w:r>
          </w:p>
          <w:p w:rsidR="00000000" w:rsidDel="00000000" w:rsidP="00000000" w:rsidRDefault="00000000" w:rsidRPr="00000000" w14:paraId="000009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0990">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09B4">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09B5">
            <w:pPr>
              <w:numPr>
                <w:ilvl w:val="0"/>
                <w:numId w:val="12"/>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I</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t might be possible that the user specifies the URL of</w:t>
            </w:r>
            <w:r w:rsidDel="00000000" w:rsidR="00000000" w:rsidRPr="00000000">
              <w:rPr>
                <w:rFonts w:ascii="Calibri" w:cs="Calibri" w:eastAsia="Calibri" w:hAnsi="Calibri"/>
                <w:sz w:val="16"/>
                <w:szCs w:val="16"/>
                <w:rtl w:val="0"/>
              </w:rPr>
              <w:t xml:space="preserve"> a</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data landing page instead of </w:t>
            </w:r>
            <w:r w:rsidDel="00000000" w:rsidR="00000000" w:rsidRPr="00000000">
              <w:rPr>
                <w:rFonts w:ascii="Calibri" w:cs="Calibri" w:eastAsia="Calibri" w:hAnsi="Calibri"/>
                <w:sz w:val="16"/>
                <w:szCs w:val="16"/>
                <w:rtl w:val="0"/>
              </w:rPr>
              <w:t xml:space="preserve">the URI of the data in the metadata document.</w:t>
            </w:r>
            <w:r w:rsidDel="00000000" w:rsidR="00000000" w:rsidRPr="00000000">
              <w:rPr>
                <w:rtl w:val="0"/>
              </w:rPr>
            </w:r>
          </w:p>
          <w:p w:rsidR="00000000" w:rsidDel="00000000" w:rsidP="00000000" w:rsidRDefault="00000000" w:rsidRPr="00000000" w14:paraId="000009B6">
            <w:pPr>
              <w:numPr>
                <w:ilvl w:val="0"/>
                <w:numId w:val="1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metadata standard may include various elements (fields) through which a data URI may be specified.</w:t>
            </w:r>
          </w:p>
        </w:tc>
      </w:tr>
    </w:tbl>
    <w:p w:rsidR="00000000" w:rsidDel="00000000" w:rsidP="00000000" w:rsidRDefault="00000000" w:rsidRPr="00000000" w14:paraId="000009D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D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D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D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D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D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E9">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Searchable Metadata</w:t>
      </w:r>
      <w:r w:rsidDel="00000000" w:rsidR="00000000" w:rsidRPr="00000000">
        <w:rPr>
          <w:rtl w:val="0"/>
        </w:rPr>
      </w:r>
    </w:p>
    <w:p w:rsidR="00000000" w:rsidDel="00000000" w:rsidP="00000000" w:rsidRDefault="00000000" w:rsidRPr="00000000" w14:paraId="000009EA">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6"/>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9E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9E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A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A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FsF-F4-01M</w:t>
            </w:r>
            <w:r w:rsidDel="00000000" w:rsidR="00000000" w:rsidRPr="00000000">
              <w:rPr>
                <w:rtl w:val="0"/>
              </w:rPr>
            </w:r>
          </w:p>
        </w:tc>
      </w:tr>
      <w:tr>
        <w:tc>
          <w:tcPr/>
          <w:p w:rsidR="00000000" w:rsidDel="00000000" w:rsidP="00000000" w:rsidRDefault="00000000" w:rsidRPr="00000000" w14:paraId="00000A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A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Searchable metadata</w:t>
            </w:r>
          </w:p>
        </w:tc>
      </w:tr>
      <w:tr>
        <w:tc>
          <w:tcPr/>
          <w:p w:rsidR="00000000" w:rsidDel="00000000" w:rsidP="00000000" w:rsidRDefault="00000000" w:rsidRPr="00000000" w14:paraId="00000A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A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metric refers to various ways through which the metadata of data is exposed or offered in a machine-readable format. For example, metadata may be offered through a general or domain/discipline specific metadata registry. It may be embedded as</w:t>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structured data (e.g., schema.org implementation)  on a data page for use by web search engines such as Google and Bing.</w:t>
            </w:r>
          </w:p>
        </w:tc>
      </w:tr>
      <w:tr>
        <w:trPr>
          <w:trHeight w:val="340" w:hRule="atLeast"/>
        </w:trPr>
        <w:tc>
          <w:tcPr>
            <w:vMerge w:val="restart"/>
          </w:tcPr>
          <w:p w:rsidR="00000000" w:rsidDel="00000000" w:rsidP="00000000" w:rsidRDefault="00000000" w:rsidRPr="00000000" w14:paraId="00000A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A7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A7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A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A7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A8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A8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A8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A8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A8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A8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A8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A9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A9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A9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A9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9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A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AA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A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A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A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B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B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B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B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BB">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A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AB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AB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AC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AC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AC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AC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AC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AC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AC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AD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AD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AD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AD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AD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AD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AD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AE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E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E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E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E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E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E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E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F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F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AF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F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AF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0AF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B00">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B02">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B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B0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B1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B27">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0B37">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B49">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B6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B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 metadata offered in such a way that it can be harvested?</w:t>
            </w:r>
          </w:p>
          <w:p w:rsidR="00000000" w:rsidDel="00000000" w:rsidP="00000000" w:rsidRDefault="00000000" w:rsidRPr="00000000" w14:paraId="00000B6D">
            <w:pPr>
              <w:numPr>
                <w:ilvl w:val="0"/>
                <w:numId w:val="44"/>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M</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etadata is not offered</w:t>
            </w:r>
          </w:p>
          <w:p w:rsidR="00000000" w:rsidDel="00000000" w:rsidP="00000000" w:rsidRDefault="00000000" w:rsidRPr="00000000" w14:paraId="00000B6E">
            <w:pPr>
              <w:numPr>
                <w:ilvl w:val="0"/>
                <w:numId w:val="44"/>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sdt>
              <w:sdtPr>
                <w:tag w:val="goog_rdk_13"/>
              </w:sdtPr>
              <w:sdtContent>
                <w:commentRangeStart w:id="13"/>
              </w:sdtContent>
            </w:sdt>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Metadata is offered through a metadata registry, e.g., general-purpose, domain/discipline specific or institutional registries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B6F">
            <w:pPr>
              <w:numPr>
                <w:ilvl w:val="0"/>
                <w:numId w:val="44"/>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Metadata is offered as structured data on the data page for use by a web search engine</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0B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Conditional multiple-choice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B92">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0BB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0BB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0BC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0BD9">
            <w:pPr>
              <w:numPr>
                <w:ilvl w:val="0"/>
                <w:numId w:val="2"/>
              </w:numPr>
              <w:ind w:left="360" w:hanging="360"/>
              <w:rPr>
                <w:rFonts w:ascii="Calibri" w:cs="Calibri" w:eastAsia="Calibri" w:hAnsi="Calibri"/>
                <w:sz w:val="16"/>
                <w:szCs w:val="16"/>
              </w:rPr>
            </w:pPr>
            <w:sdt>
              <w:sdtPr>
                <w:tag w:val="goog_rdk_14"/>
              </w:sdtPr>
              <w:sdtContent>
                <w:commentRangeStart w:id="14"/>
              </w:sdtContent>
            </w:sdt>
            <w:r w:rsidDel="00000000" w:rsidR="00000000" w:rsidRPr="00000000">
              <w:rPr>
                <w:rFonts w:ascii="Calibri" w:cs="Calibri" w:eastAsia="Calibri" w:hAnsi="Calibri"/>
                <w:sz w:val="16"/>
                <w:szCs w:val="16"/>
                <w:rtl w:val="0"/>
              </w:rPr>
              <w:t xml:space="preserve">Data URI </w:t>
            </w:r>
          </w:p>
          <w:p w:rsidR="00000000" w:rsidDel="00000000" w:rsidP="00000000" w:rsidRDefault="00000000" w:rsidRPr="00000000" w14:paraId="00000BDA">
            <w:pPr>
              <w:numPr>
                <w:ilvl w:val="0"/>
                <w:numId w:val="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Query URL of the metadata registry for retrieving the machine-readable metadata document</w:t>
            </w:r>
            <w:commentRangeEnd w:id="14"/>
            <w:r w:rsidDel="00000000" w:rsidR="00000000" w:rsidRPr="00000000">
              <w:commentReference w:id="14"/>
            </w:r>
            <w:r w:rsidDel="00000000" w:rsidR="00000000" w:rsidRPr="00000000">
              <w:rPr>
                <w:rFonts w:ascii="Calibri" w:cs="Calibri" w:eastAsia="Calibri" w:hAnsi="Calibri"/>
                <w:sz w:val="16"/>
                <w:szCs w:val="16"/>
                <w:rtl w:val="0"/>
              </w:rPr>
              <w:t xml:space="preserve">.</w:t>
            </w:r>
          </w:p>
        </w:tc>
        <w:tc>
          <w:tcPr>
            <w:gridSpan w:val="14"/>
          </w:tcPr>
          <w:p w:rsidR="00000000" w:rsidDel="00000000" w:rsidP="00000000" w:rsidRDefault="00000000" w:rsidRPr="00000000" w14:paraId="00000B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Resolve the data URI and test the structured data on the data landing page</w:t>
            </w:r>
          </w:p>
          <w:p w:rsidR="00000000" w:rsidDel="00000000" w:rsidP="00000000" w:rsidRDefault="00000000" w:rsidRPr="00000000" w14:paraId="00000B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 if the query URL returns the metadata of the data</w:t>
            </w:r>
          </w:p>
          <w:p w:rsidR="00000000" w:rsidDel="00000000" w:rsidP="00000000" w:rsidRDefault="00000000" w:rsidRPr="00000000" w14:paraId="00000BE4">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0BF2">
            <w:pPr>
              <w:numPr>
                <w:ilvl w:val="0"/>
                <w:numId w:val="4"/>
              </w:numPr>
              <w:spacing w:after="0" w:before="0" w:line="276" w:lineRule="auto"/>
              <w:ind w:left="359"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r w:rsidDel="00000000" w:rsidR="00000000" w:rsidRPr="00000000">
              <w:rPr>
                <w:rtl w:val="0"/>
              </w:rPr>
            </w:r>
          </w:p>
          <w:p w:rsidR="00000000" w:rsidDel="00000000" w:rsidP="00000000" w:rsidRDefault="00000000" w:rsidRPr="00000000" w14:paraId="00000BF3">
            <w:pPr>
              <w:numPr>
                <w:ilvl w:val="0"/>
                <w:numId w:val="4"/>
              </w:numPr>
              <w:spacing w:after="0" w:before="0" w:line="276" w:lineRule="auto"/>
              <w:ind w:left="359"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metadata registry</w:t>
            </w:r>
            <w:r w:rsidDel="00000000" w:rsidR="00000000" w:rsidRPr="00000000">
              <w:rPr>
                <w:rtl w:val="0"/>
              </w:rPr>
            </w:r>
          </w:p>
          <w:p w:rsidR="00000000" w:rsidDel="00000000" w:rsidP="00000000" w:rsidRDefault="00000000" w:rsidRPr="00000000" w14:paraId="00000BF4">
            <w:pPr>
              <w:numPr>
                <w:ilvl w:val="0"/>
                <w:numId w:val="4"/>
              </w:numPr>
              <w:spacing w:after="0" w:before="0" w:line="276" w:lineRule="auto"/>
              <w:ind w:left="359"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structured data</w:t>
            </w:r>
            <w:r w:rsidDel="00000000" w:rsidR="00000000" w:rsidRPr="00000000">
              <w:rPr>
                <w:rtl w:val="0"/>
              </w:rPr>
            </w:r>
          </w:p>
          <w:p w:rsidR="00000000" w:rsidDel="00000000" w:rsidP="00000000" w:rsidRDefault="00000000" w:rsidRPr="00000000" w14:paraId="00000B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metadata elements used in testing (e.g., title, author) and their values.</w:t>
            </w:r>
          </w:p>
          <w:p w:rsidR="00000000" w:rsidDel="00000000" w:rsidP="00000000" w:rsidRDefault="00000000" w:rsidRPr="00000000" w14:paraId="00000BF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0C04">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0C28">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0C29">
            <w:pPr>
              <w:numPr>
                <w:ilvl w:val="0"/>
                <w:numId w:val="6"/>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I</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 order to verify that the metadata is findable through a web search engine, we should perform a search through a web search engine API based on the data identifier and its descriptive metadata. However, most of the web search engine APIs </w:t>
            </w:r>
            <w:r w:rsidDel="00000000" w:rsidR="00000000" w:rsidRPr="00000000">
              <w:rPr>
                <w:rFonts w:ascii="Calibri" w:cs="Calibri" w:eastAsia="Calibri" w:hAnsi="Calibri"/>
                <w:sz w:val="16"/>
                <w:szCs w:val="16"/>
                <w:rtl w:val="0"/>
              </w:rPr>
              <w:t xml:space="preserve">(e.g., Google Custom Search, Bing Web Search API)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offer a limi</w:t>
            </w:r>
            <w:r w:rsidDel="00000000" w:rsidR="00000000" w:rsidRPr="00000000">
              <w:rPr>
                <w:rFonts w:ascii="Calibri" w:cs="Calibri" w:eastAsia="Calibri" w:hAnsi="Calibri"/>
                <w:sz w:val="16"/>
                <w:szCs w:val="16"/>
                <w:rtl w:val="0"/>
              </w:rPr>
              <w:t xml:space="preserve">t</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ed number of free search queries.</w:t>
            </w:r>
          </w:p>
        </w:tc>
      </w:tr>
    </w:tbl>
    <w:p w:rsidR="00000000" w:rsidDel="00000000" w:rsidP="00000000" w:rsidRDefault="00000000" w:rsidRPr="00000000" w14:paraId="00000C4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4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4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C56">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sz w:val="24"/>
          <w:szCs w:val="24"/>
          <w:rtl w:val="0"/>
        </w:rPr>
        <w:t xml:space="preserve">Data Access</w:t>
      </w:r>
      <w:r w:rsidDel="00000000" w:rsidR="00000000" w:rsidRPr="00000000">
        <w:rPr>
          <w:rFonts w:ascii="Calibri" w:cs="Calibri" w:eastAsia="Calibri" w:hAnsi="Calibri"/>
          <w:b w:val="1"/>
          <w:sz w:val="24"/>
          <w:szCs w:val="24"/>
          <w:rtl w:val="0"/>
        </w:rPr>
        <w:t xml:space="preserve"> Level</w:t>
      </w:r>
      <w:r w:rsidDel="00000000" w:rsidR="00000000" w:rsidRPr="00000000">
        <w:rPr>
          <w:rtl w:val="0"/>
        </w:rPr>
      </w:r>
    </w:p>
    <w:p w:rsidR="00000000" w:rsidDel="00000000" w:rsidP="00000000" w:rsidRDefault="00000000" w:rsidRPr="00000000" w14:paraId="00000C57">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7"/>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C5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C5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C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C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FsF-A1-01M</w:t>
            </w:r>
          </w:p>
        </w:tc>
      </w:tr>
      <w:tr>
        <w:tc>
          <w:tcPr/>
          <w:p w:rsidR="00000000" w:rsidDel="00000000" w:rsidP="00000000" w:rsidRDefault="00000000" w:rsidRPr="00000000" w14:paraId="00000C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C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access level</w:t>
            </w:r>
          </w:p>
        </w:tc>
      </w:tr>
      <w:tr>
        <w:tc>
          <w:tcPr/>
          <w:p w:rsidR="00000000" w:rsidDel="00000000" w:rsidP="00000000" w:rsidRDefault="00000000" w:rsidRPr="00000000" w14:paraId="00000C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C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metric determines if the metadata includes the level of access to the data such as public, embargoed, restricted, or closed (metadata only) access. Public data are openly accessible, e.g., through FTP/HTTP-based direct download. Embargoed access refers to data that will become openly available after a specific date. For example, a data author may release their data after having published their findings from the data. Access to restricted data is limited, e.g. because of commercial, sensitive, or other confidentiality reasons or the data are only accessible via a subscription or a fee. Restricted data may be available to a particular group of users or after permission is granted. For embargoed access, the date the data will be made publicly available should be specified in the metadata. For restricted data, the metadata should include the conditions of access to the data (e.g., point of contact or instructions to access the data). This metric is related to the data usage licence metric (FsF-R1.1-01M). </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C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CE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CE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CE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CE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CE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CF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CF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CF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CF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CF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CF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CF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D0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D0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D0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0C">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0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D1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1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1A">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1C">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1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2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2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2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28">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D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D2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D2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D2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D3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D3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D3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D3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D3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D3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D3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D4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D4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D4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D4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D4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D4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D4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4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5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5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5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5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5A">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5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5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6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D6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6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69">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0D6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D6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p w:rsidR="00000000" w:rsidDel="00000000" w:rsidP="00000000" w:rsidRDefault="00000000" w:rsidRPr="00000000" w14:paraId="00000D6F">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D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D7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D8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0D94">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0DA4">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0DB6">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0DCF">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0DD9">
            <w:pPr>
              <w:spacing w:after="0" w:before="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metadata include a statement on the level of access to the data?</w:t>
            </w:r>
          </w:p>
          <w:p w:rsidR="00000000" w:rsidDel="00000000" w:rsidP="00000000" w:rsidRDefault="00000000" w:rsidRPr="00000000" w14:paraId="00000DDA">
            <w:pPr>
              <w:numPr>
                <w:ilvl w:val="0"/>
                <w:numId w:val="2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0DDB">
            <w:pPr>
              <w:numPr>
                <w:ilvl w:val="0"/>
                <w:numId w:val="2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0DDC">
            <w:pPr>
              <w:spacing w:after="0" w:before="0" w:line="240" w:lineRule="auto"/>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DDD">
            <w:pPr>
              <w:spacing w:after="0" w:before="0" w:line="240" w:lineRule="auto"/>
              <w:ind w:left="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yes, select the level of access to the data</w:t>
            </w:r>
          </w:p>
          <w:p w:rsidR="00000000" w:rsidDel="00000000" w:rsidP="00000000" w:rsidRDefault="00000000" w:rsidRPr="00000000" w14:paraId="00000DDE">
            <w:pPr>
              <w:numPr>
                <w:ilvl w:val="0"/>
                <w:numId w:val="1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w:t>
            </w:r>
            <w:r w:rsidDel="00000000" w:rsidR="00000000" w:rsidRPr="00000000">
              <w:rPr>
                <w:rFonts w:ascii="Calibri" w:cs="Calibri" w:eastAsia="Calibri" w:hAnsi="Calibri"/>
                <w:sz w:val="16"/>
                <w:szCs w:val="16"/>
                <w:rtl w:val="0"/>
              </w:rPr>
              <w:t xml:space="preserve">ublic access</w:t>
            </w:r>
          </w:p>
          <w:p w:rsidR="00000000" w:rsidDel="00000000" w:rsidP="00000000" w:rsidRDefault="00000000" w:rsidRPr="00000000" w14:paraId="00000DDF">
            <w:pPr>
              <w:numPr>
                <w:ilvl w:val="0"/>
                <w:numId w:val="1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Embargoed access</w:t>
            </w:r>
          </w:p>
          <w:p w:rsidR="00000000" w:rsidDel="00000000" w:rsidP="00000000" w:rsidRDefault="00000000" w:rsidRPr="00000000" w14:paraId="00000DE0">
            <w:pPr>
              <w:numPr>
                <w:ilvl w:val="0"/>
                <w:numId w:val="1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Restricted access</w:t>
            </w:r>
          </w:p>
          <w:p w:rsidR="00000000" w:rsidDel="00000000" w:rsidP="00000000" w:rsidRDefault="00000000" w:rsidRPr="00000000" w14:paraId="00000DE1">
            <w:pPr>
              <w:numPr>
                <w:ilvl w:val="0"/>
                <w:numId w:val="1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Metadata only access</w:t>
            </w:r>
          </w:p>
          <w:p w:rsidR="00000000" w:rsidDel="00000000" w:rsidP="00000000" w:rsidRDefault="00000000" w:rsidRPr="00000000" w14:paraId="00000DE2">
            <w:pPr>
              <w:numPr>
                <w:ilvl w:val="0"/>
                <w:numId w:val="17"/>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None of the above</w:t>
            </w:r>
          </w:p>
          <w:p w:rsidR="00000000" w:rsidDel="00000000" w:rsidP="00000000" w:rsidRDefault="00000000" w:rsidRPr="00000000" w14:paraId="00000DE3">
            <w:pPr>
              <w:spacing w:after="0" w:before="0" w:line="240" w:lineRule="auto"/>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DE4">
            <w:pPr>
              <w:spacing w:after="0" w:before="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following questions will be addressed to the user if the user selects ‘Embargoed access’ or ‘Restricted access’)</w:t>
            </w:r>
          </w:p>
          <w:p w:rsidR="00000000" w:rsidDel="00000000" w:rsidP="00000000" w:rsidRDefault="00000000" w:rsidRPr="00000000" w14:paraId="00000DE5">
            <w:pPr>
              <w:spacing w:after="0" w:before="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DE6">
            <w:pPr>
              <w:spacing w:after="0" w:before="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the data is embargoed, does the metadata include the date the data will be released publically?</w:t>
            </w:r>
          </w:p>
          <w:p w:rsidR="00000000" w:rsidDel="00000000" w:rsidP="00000000" w:rsidRDefault="00000000" w:rsidRPr="00000000" w14:paraId="00000DE7">
            <w:pPr>
              <w:numPr>
                <w:ilvl w:val="0"/>
                <w:numId w:val="25"/>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0DE8">
            <w:pPr>
              <w:numPr>
                <w:ilvl w:val="0"/>
                <w:numId w:val="25"/>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0DE9">
            <w:pPr>
              <w:spacing w:after="0" w:before="0" w:line="240" w:lineRule="auto"/>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DEA">
            <w:pPr>
              <w:spacing w:after="0" w:before="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access to the data is restricted, does the metadata include access conditions, e.g., point of contact or instructions to access the data?</w:t>
            </w:r>
          </w:p>
          <w:p w:rsidR="00000000" w:rsidDel="00000000" w:rsidP="00000000" w:rsidRDefault="00000000" w:rsidRPr="00000000" w14:paraId="00000DEB">
            <w:pPr>
              <w:numPr>
                <w:ilvl w:val="0"/>
                <w:numId w:val="45"/>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0DEC">
            <w:pPr>
              <w:numPr>
                <w:ilvl w:val="0"/>
                <w:numId w:val="45"/>
              </w:numPr>
              <w:spacing w:after="0" w:before="0"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tc>
        <w:tc>
          <w:tcPr>
            <w:gridSpan w:val="10"/>
            <w:tcBorders>
              <w:bottom w:color="000000" w:space="0" w:sz="4" w:val="single"/>
            </w:tcBorders>
          </w:tcPr>
          <w:p w:rsidR="00000000" w:rsidDel="00000000" w:rsidP="00000000" w:rsidRDefault="00000000" w:rsidRPr="00000000" w14:paraId="00000E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r w:rsidDel="00000000" w:rsidR="00000000" w:rsidRPr="00000000">
              <w:rPr>
                <w:rtl w:val="0"/>
              </w:rPr>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0E0F">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0E3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0E3A">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0E4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0E56">
            <w:pPr>
              <w:numPr>
                <w:ilvl w:val="0"/>
                <w:numId w:val="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Name/URL of the metadata standard </w:t>
            </w:r>
          </w:p>
          <w:p w:rsidR="00000000" w:rsidDel="00000000" w:rsidP="00000000" w:rsidRDefault="00000000" w:rsidRPr="00000000" w14:paraId="00000E57">
            <w:pPr>
              <w:numPr>
                <w:ilvl w:val="0"/>
                <w:numId w:val="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URL of the machine-readable metadata document</w:t>
            </w:r>
          </w:p>
        </w:tc>
        <w:tc>
          <w:tcPr>
            <w:gridSpan w:val="14"/>
          </w:tcPr>
          <w:p w:rsidR="00000000" w:rsidDel="00000000" w:rsidP="00000000" w:rsidRDefault="00000000" w:rsidRPr="00000000" w14:paraId="00000E5F">
            <w:pPr>
              <w:spacing w:after="0" w:before="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Verify the presence/absence of data access level through metadata element(s). If it is embargoed data, check if the embargo end date is specified. If it is restricted data, check if the data access conditions are specified. </w:t>
            </w:r>
          </w:p>
        </w:tc>
        <w:tc>
          <w:tcPr>
            <w:gridSpan w:val="14"/>
          </w:tcPr>
          <w:p w:rsidR="00000000" w:rsidDel="00000000" w:rsidP="00000000" w:rsidRDefault="00000000" w:rsidRPr="00000000" w14:paraId="00000E6D">
            <w:pPr>
              <w:spacing w:after="2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response returns the access level of data, and related metadata (if the data is embargoed or restricted data).</w:t>
            </w:r>
          </w:p>
          <w:p w:rsidR="00000000" w:rsidDel="00000000" w:rsidP="00000000" w:rsidRDefault="00000000" w:rsidRPr="00000000" w14:paraId="00000E6E">
            <w:pPr>
              <w:spacing w:after="2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no access level is specified in the metadata, it returns ‘not found’.</w:t>
            </w:r>
          </w:p>
        </w:tc>
      </w:tr>
      <w:tr>
        <w:trPr>
          <w:trHeight w:val="200" w:hRule="atLeast"/>
        </w:trPr>
        <w:tc>
          <w:tcPr>
            <w:gridSpan w:val="36"/>
            <w:shd w:fill="c6d9f1" w:val="clear"/>
          </w:tcPr>
          <w:p w:rsidR="00000000" w:rsidDel="00000000" w:rsidP="00000000" w:rsidRDefault="00000000" w:rsidRPr="00000000" w14:paraId="00000E7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0EA0">
            <w:pPr>
              <w:spacing w:after="0" w:before="0" w:line="240" w:lineRule="auto"/>
              <w:ind w:left="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sdt>
            <w:sdtPr>
              <w:tag w:val="goog_rdk_18"/>
            </w:sdtPr>
            <w:sdtContent>
              <w:p w:rsidR="00000000" w:rsidDel="00000000" w:rsidP="00000000" w:rsidRDefault="00000000" w:rsidRPr="00000000" w14:paraId="00000EA1">
                <w:pPr>
                  <w:keepNext w:val="0"/>
                  <w:keepLines w:val="0"/>
                  <w:numPr>
                    <w:ilvl w:val="0"/>
                    <w:numId w:val="38"/>
                  </w:numPr>
                  <w:shd w:fill="ffffff" w:val="clear"/>
                  <w:spacing w:after="0" w:afterAutospacing="0" w:before="0" w:line="288" w:lineRule="auto"/>
                  <w:ind w:left="360" w:hanging="360"/>
                  <w:rPr>
                    <w:ins w:author="Robert Huber" w:id="0" w:date="2020-03-12T09:55:34Z"/>
                    <w:rFonts w:ascii="Calibri" w:cs="Calibri" w:eastAsia="Calibri" w:hAnsi="Calibri"/>
                    <w:sz w:val="16"/>
                    <w:szCs w:val="16"/>
                    <w:u w:val="none"/>
                  </w:rPr>
                </w:pPr>
                <w:sdt>
                  <w:sdtPr>
                    <w:tag w:val="goog_rdk_16"/>
                  </w:sdtPr>
                  <w:sdtContent>
                    <w:ins w:author="Robert Huber" w:id="0" w:date="2020-03-12T09:55:34Z">
                      <w:r w:rsidDel="00000000" w:rsidR="00000000" w:rsidRPr="00000000">
                        <w:rPr>
                          <w:rFonts w:ascii="Calibri" w:cs="Calibri" w:eastAsia="Calibri" w:hAnsi="Calibri"/>
                          <w:b w:val="1"/>
                          <w:sz w:val="16"/>
                          <w:szCs w:val="16"/>
                          <w:rtl w:val="0"/>
                        </w:rPr>
                        <w:t xml:space="preserve">Creative Commons License, </w:t>
                      </w:r>
                    </w:ins>
                    <w:sdt>
                      <w:sdtPr>
                        <w:tag w:val="goog_rdk_17"/>
                      </w:sdtPr>
                      <w:sdtContent>
                        <w:commentRangeStart w:id="15"/>
                      </w:sdtContent>
                    </w:sdt>
                    <w:ins w:author="Robert Huber" w:id="0" w:date="2020-03-12T09:55:34Z">
                      <w:r w:rsidDel="00000000" w:rsidR="00000000" w:rsidRPr="00000000">
                        <w:fldChar w:fldCharType="begin"/>
                      </w:r>
                      <w:r w:rsidDel="00000000" w:rsidR="00000000" w:rsidRPr="00000000">
                        <w:instrText xml:space="preserve">HYPERLINK "https://creativecommons.org/share-your-work/licensing-examples/"</w:instrText>
                      </w:r>
                      <w:r w:rsidDel="00000000" w:rsidR="00000000" w:rsidRPr="00000000">
                        <w:fldChar w:fldCharType="separate"/>
                      </w:r>
                      <w:r w:rsidDel="00000000" w:rsidR="00000000" w:rsidRPr="00000000">
                        <w:rPr>
                          <w:rFonts w:ascii="Calibri" w:cs="Calibri" w:eastAsia="Calibri" w:hAnsi="Calibri"/>
                          <w:b w:val="1"/>
                          <w:sz w:val="16"/>
                          <w:szCs w:val="16"/>
                          <w:rtl w:val="0"/>
                        </w:rPr>
                        <w:t xml:space="preserve">https://creativecommons.org/share-your-work/licensing-examples/</w:t>
                      </w:r>
                      <w:r w:rsidDel="00000000" w:rsidR="00000000" w:rsidRPr="00000000">
                        <w:fldChar w:fldCharType="end"/>
                      </w:r>
                      <w:commentRangeEnd w:id="15"/>
                      <w:r w:rsidDel="00000000" w:rsidR="00000000" w:rsidRPr="00000000">
                        <w:commentReference w:id="15"/>
                      </w:r>
                      <w:r w:rsidDel="00000000" w:rsidR="00000000" w:rsidRPr="00000000">
                        <w:rPr>
                          <w:rtl w:val="0"/>
                        </w:rPr>
                      </w:r>
                    </w:ins>
                  </w:sdtContent>
                </w:sdt>
              </w:p>
            </w:sdtContent>
          </w:sdt>
          <w:sdt>
            <w:sdtPr>
              <w:tag w:val="goog_rdk_21"/>
            </w:sdtPr>
            <w:sdtContent>
              <w:p w:rsidR="00000000" w:rsidDel="00000000" w:rsidP="00000000" w:rsidRDefault="00000000" w:rsidRPr="00000000" w14:paraId="00000EA2">
                <w:pPr>
                  <w:keepNext w:val="0"/>
                  <w:keepLines w:val="0"/>
                  <w:numPr>
                    <w:ilvl w:val="0"/>
                    <w:numId w:val="38"/>
                  </w:numPr>
                  <w:shd w:fill="ffffff" w:val="clear"/>
                  <w:spacing w:after="0" w:afterAutospacing="0" w:before="0" w:line="288" w:lineRule="auto"/>
                  <w:ind w:left="360" w:hanging="360"/>
                  <w:rPr>
                    <w:rFonts w:ascii="Calibri" w:cs="Calibri" w:eastAsia="Calibri" w:hAnsi="Calibri"/>
                    <w:color w:val="1155cc"/>
                    <w:sz w:val="16"/>
                    <w:szCs w:val="16"/>
                    <w:u w:val="none"/>
                    <w:rPrChange w:author="Robert Huber" w:id="1" w:date="2020-03-12T09:55:34Z">
                      <w:rPr>
                        <w:rFonts w:ascii="Calibri" w:cs="Calibri" w:eastAsia="Calibri" w:hAnsi="Calibri"/>
                        <w:sz w:val="16"/>
                        <w:szCs w:val="16"/>
                        <w:u w:val="none"/>
                      </w:rPr>
                    </w:rPrChange>
                  </w:rPr>
                  <w:pPrChange w:author="Robert Huber" w:id="0" w:date="2020-03-12T09:55:34Z">
                    <w:pPr>
                      <w:keepNext w:val="0"/>
                      <w:keepLines w:val="0"/>
                      <w:numPr>
                        <w:ilvl w:val="0"/>
                        <w:numId w:val="38"/>
                      </w:numPr>
                      <w:shd w:fill="ffffff" w:val="clear"/>
                      <w:spacing w:after="60" w:before="0" w:line="288" w:lineRule="auto"/>
                      <w:ind w:left="360" w:hanging="360"/>
                    </w:pPr>
                  </w:pPrChange>
                </w:pPr>
                <w:sdt>
                  <w:sdtPr>
                    <w:tag w:val="goog_rdk_19"/>
                  </w:sdtPr>
                  <w:sdtContent>
                    <w:ins w:author="Robert Huber" w:id="0" w:date="2020-03-12T09:55:34Z">
                      <w:r w:rsidDel="00000000" w:rsidR="00000000" w:rsidRPr="00000000">
                        <w:rPr>
                          <w:rFonts w:ascii="Calibri" w:cs="Calibri" w:eastAsia="Calibri" w:hAnsi="Calibri"/>
                          <w:b w:val="1"/>
                          <w:sz w:val="16"/>
                          <w:szCs w:val="16"/>
                          <w:rtl w:val="0"/>
                        </w:rPr>
                        <w:t xml:space="preserve">EU Vocabulary on  access rights:  </w:t>
                      </w:r>
                      <w:r w:rsidDel="00000000" w:rsidR="00000000" w:rsidRPr="00000000">
                        <w:fldChar w:fldCharType="begin"/>
                      </w:r>
                      <w:r w:rsidDel="00000000" w:rsidR="00000000" w:rsidRPr="00000000">
                        <w:instrText xml:space="preserve">HYPERLINK "https://op.europa.eu/en/web/eu-vocabularies/at-dataset/-/resource/dataset/access-right"</w:instrText>
                      </w:r>
                      <w:r w:rsidDel="00000000" w:rsidR="00000000" w:rsidRPr="00000000">
                        <w:fldChar w:fldCharType="separate"/>
                      </w:r>
                      <w:r w:rsidDel="00000000" w:rsidR="00000000" w:rsidRPr="00000000">
                        <w:rPr>
                          <w:rFonts w:ascii="Calibri" w:cs="Calibri" w:eastAsia="Calibri" w:hAnsi="Calibri"/>
                          <w:b w:val="1"/>
                          <w:sz w:val="16"/>
                          <w:szCs w:val="16"/>
                          <w:rtl w:val="0"/>
                        </w:rPr>
                        <w:t xml:space="preserve">https://op.europa.eu/en/web/eu-vocabularies/at-dataset/-/resource/dataset/access-right</w:t>
                      </w:r>
                      <w:r w:rsidDel="00000000" w:rsidR="00000000" w:rsidRPr="00000000">
                        <w:fldChar w:fldCharType="end"/>
                      </w:r>
                    </w:ins>
                  </w:sdtContent>
                </w:sdt>
                <w:sdt>
                  <w:sdtPr>
                    <w:tag w:val="goog_rdk_20"/>
                  </w:sdtPr>
                  <w:sdtContent>
                    <w:r w:rsidDel="00000000" w:rsidR="00000000" w:rsidRPr="00000000">
                      <w:rPr>
                        <w:rtl w:val="0"/>
                      </w:rPr>
                    </w:r>
                  </w:sdtContent>
                </w:sdt>
              </w:p>
            </w:sdtContent>
          </w:sdt>
          <w:p w:rsidR="00000000" w:rsidDel="00000000" w:rsidP="00000000" w:rsidRDefault="00000000" w:rsidRPr="00000000" w14:paraId="00000EA3">
            <w:pPr>
              <w:keepNext w:val="0"/>
              <w:keepLines w:val="0"/>
              <w:numPr>
                <w:ilvl w:val="0"/>
                <w:numId w:val="38"/>
              </w:numPr>
              <w:shd w:fill="ffffff" w:val="clear"/>
              <w:spacing w:after="0" w:afterAutospacing="0" w:before="0" w:line="288" w:lineRule="auto"/>
              <w:ind w:left="360" w:hanging="360"/>
              <w:rPr>
                <w:rFonts w:ascii="Calibri" w:cs="Calibri" w:eastAsia="Calibri" w:hAnsi="Calibri"/>
                <w:sz w:val="16"/>
                <w:szCs w:val="16"/>
                <w:u w:val="none"/>
              </w:rPr>
            </w:pPr>
            <w:sdt>
              <w:sdtPr>
                <w:tag w:val="goog_rdk_22"/>
              </w:sdtPr>
              <w:sdtContent>
                <w:commentRangeStart w:id="16"/>
              </w:sdtContent>
            </w:sdt>
            <w:r w:rsidDel="00000000" w:rsidR="00000000" w:rsidRPr="00000000">
              <w:rPr>
                <w:rFonts w:ascii="Calibri" w:cs="Calibri" w:eastAsia="Calibri" w:hAnsi="Calibri"/>
                <w:sz w:val="16"/>
                <w:szCs w:val="16"/>
                <w:rtl w:val="0"/>
              </w:rPr>
              <w:t xml:space="preserve">Open Digital Rights Language (ODRL) </w:t>
            </w:r>
            <w:r w:rsidDel="00000000" w:rsidR="00000000" w:rsidRPr="00000000">
              <w:rPr>
                <w:rFonts w:ascii="Calibri" w:cs="Calibri" w:eastAsia="Calibri" w:hAnsi="Calibri"/>
                <w:sz w:val="16"/>
                <w:szCs w:val="16"/>
                <w:rtl w:val="0"/>
              </w:rPr>
              <w:t xml:space="preserve">Information Model 2.2, </w:t>
            </w:r>
            <w:hyperlink r:id="rId18">
              <w:r w:rsidDel="00000000" w:rsidR="00000000" w:rsidRPr="00000000">
                <w:rPr>
                  <w:rFonts w:ascii="Calibri" w:cs="Calibri" w:eastAsia="Calibri" w:hAnsi="Calibri"/>
                  <w:color w:val="1155cc"/>
                  <w:sz w:val="16"/>
                  <w:szCs w:val="16"/>
                  <w:u w:val="single"/>
                  <w:rtl w:val="0"/>
                </w:rPr>
                <w:t xml:space="preserve">https://www.w3.org/TR/odrl-model/</w:t>
              </w:r>
            </w:hyperlink>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EA4">
            <w:pPr>
              <w:numPr>
                <w:ilvl w:val="0"/>
                <w:numId w:val="38"/>
              </w:numPr>
              <w:spacing w:after="0" w:before="0" w:line="240" w:lineRule="auto"/>
              <w:ind w:left="360" w:right="0" w:hanging="360"/>
              <w:jc w:val="left"/>
              <w:rPr>
                <w:rFonts w:ascii="Calibri" w:cs="Calibri" w:eastAsia="Calibri" w:hAnsi="Calibri"/>
                <w:sz w:val="16"/>
                <w:szCs w:val="16"/>
                <w:u w:val="none"/>
              </w:rPr>
            </w:pPr>
            <w:sdt>
              <w:sdtPr>
                <w:tag w:val="goog_rdk_24"/>
              </w:sdtPr>
              <w:sdtContent>
                <w:ins w:author="Robert Huber" w:id="2" w:date="2020-03-12T10:21:54Z">
                  <w:r w:rsidDel="00000000" w:rsidR="00000000" w:rsidRPr="00000000">
                    <w:rPr>
                      <w:rFonts w:ascii="Calibri" w:cs="Calibri" w:eastAsia="Calibri" w:hAnsi="Calibri"/>
                      <w:sz w:val="16"/>
                      <w:szCs w:val="16"/>
                      <w:rtl w:val="0"/>
                    </w:rPr>
                    <w:t xml:space="preserve">COAR </w:t>
                  </w:r>
                </w:ins>
              </w:sdtContent>
            </w:sdt>
            <w:r w:rsidDel="00000000" w:rsidR="00000000" w:rsidRPr="00000000">
              <w:rPr>
                <w:rFonts w:ascii="Calibri" w:cs="Calibri" w:eastAsia="Calibri" w:hAnsi="Calibri"/>
                <w:sz w:val="16"/>
                <w:szCs w:val="16"/>
                <w:rtl w:val="0"/>
              </w:rPr>
              <w:t xml:space="preserve">C</w:t>
            </w:r>
            <w:r w:rsidDel="00000000" w:rsidR="00000000" w:rsidRPr="00000000">
              <w:rPr>
                <w:rFonts w:ascii="Calibri" w:cs="Calibri" w:eastAsia="Calibri" w:hAnsi="Calibri"/>
                <w:sz w:val="16"/>
                <w:szCs w:val="16"/>
                <w:rtl w:val="0"/>
              </w:rPr>
              <w:t xml:space="preserve">ontrolled Vocabulary for Access Rights</w:t>
            </w:r>
            <w:r w:rsidDel="00000000" w:rsidR="00000000" w:rsidRPr="00000000">
              <w:rPr>
                <w:rFonts w:ascii="Calibri" w:cs="Calibri" w:eastAsia="Calibri" w:hAnsi="Calibri"/>
                <w:sz w:val="16"/>
                <w:szCs w:val="16"/>
                <w:rtl w:val="0"/>
              </w:rPr>
              <w:t xml:space="preserve">,</w:t>
            </w:r>
            <w:hyperlink r:id="rId19">
              <w:r w:rsidDel="00000000" w:rsidR="00000000" w:rsidRPr="00000000">
                <w:rPr>
                  <w:rFonts w:ascii="Calibri" w:cs="Calibri" w:eastAsia="Calibri" w:hAnsi="Calibri"/>
                  <w:sz w:val="16"/>
                  <w:szCs w:val="16"/>
                  <w:rtl w:val="0"/>
                </w:rPr>
                <w:t xml:space="preserve"> </w:t>
              </w:r>
            </w:hyperlink>
            <w:hyperlink r:id="rId20">
              <w:r w:rsidDel="00000000" w:rsidR="00000000" w:rsidRPr="00000000">
                <w:rPr>
                  <w:rFonts w:ascii="Calibri" w:cs="Calibri" w:eastAsia="Calibri" w:hAnsi="Calibri"/>
                  <w:color w:val="1155cc"/>
                  <w:sz w:val="16"/>
                  <w:szCs w:val="16"/>
                  <w:u w:val="single"/>
                  <w:rtl w:val="0"/>
                </w:rPr>
                <w:t xml:space="preserve">http://vocabularies.coar-repositories.org/documentation/access_rights/</w:t>
              </w:r>
            </w:hyperlink>
            <w:r w:rsidDel="00000000" w:rsidR="00000000" w:rsidRPr="00000000">
              <w:rPr>
                <w:rtl w:val="0"/>
              </w:rPr>
            </w:r>
          </w:p>
          <w:p w:rsidR="00000000" w:rsidDel="00000000" w:rsidP="00000000" w:rsidRDefault="00000000" w:rsidRPr="00000000" w14:paraId="00000EA5">
            <w:pPr>
              <w:numPr>
                <w:ilvl w:val="0"/>
                <w:numId w:val="38"/>
              </w:numPr>
              <w:spacing w:after="0" w:before="0" w:line="240" w:lineRule="auto"/>
              <w:ind w:left="360" w:right="0" w:hanging="360"/>
              <w:jc w:val="left"/>
              <w:rPr>
                <w:rFonts w:ascii="Calibri" w:cs="Calibri" w:eastAsia="Calibri" w:hAnsi="Calibri"/>
                <w:sz w:val="16"/>
                <w:szCs w:val="16"/>
                <w:u w:val="none"/>
              </w:rPr>
            </w:pPr>
            <w:sdt>
              <w:sdtPr>
                <w:tag w:val="goog_rdk_25"/>
              </w:sdtPr>
              <w:sdtContent>
                <w:commentRangeStart w:id="17"/>
              </w:sdtContent>
            </w:sdt>
            <w:r w:rsidDel="00000000" w:rsidR="00000000" w:rsidRPr="00000000">
              <w:rPr>
                <w:rFonts w:ascii="Calibri" w:cs="Calibri" w:eastAsia="Calibri" w:hAnsi="Calibri"/>
                <w:sz w:val="16"/>
                <w:szCs w:val="16"/>
                <w:rtl w:val="0"/>
              </w:rPr>
              <w:t xml:space="preserve">Archival Access Rights Vocabulary,</w:t>
            </w:r>
            <w:hyperlink r:id="rId21">
              <w:r w:rsidDel="00000000" w:rsidR="00000000" w:rsidRPr="00000000">
                <w:rPr>
                  <w:rFonts w:ascii="Calibri" w:cs="Calibri" w:eastAsia="Calibri" w:hAnsi="Calibri"/>
                  <w:sz w:val="16"/>
                  <w:szCs w:val="16"/>
                  <w:rtl w:val="0"/>
                </w:rPr>
                <w:t xml:space="preserve"> </w:t>
              </w:r>
            </w:hyperlink>
            <w:hyperlink r:id="rId22">
              <w:r w:rsidDel="00000000" w:rsidR="00000000" w:rsidRPr="00000000">
                <w:rPr>
                  <w:rFonts w:ascii="Calibri" w:cs="Calibri" w:eastAsia="Calibri" w:hAnsi="Calibri"/>
                  <w:color w:val="1155cc"/>
                  <w:sz w:val="16"/>
                  <w:szCs w:val="16"/>
                  <w:u w:val="single"/>
                  <w:rtl w:val="0"/>
                </w:rPr>
                <w:t xml:space="preserve">http://sandbox.metadataregistry.org/concept/list/vocabulary_id/251.html</w:t>
              </w:r>
            </w:hyperlink>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EA6">
            <w:pPr>
              <w:numPr>
                <w:ilvl w:val="0"/>
                <w:numId w:val="38"/>
              </w:numPr>
              <w:spacing w:after="0" w:before="0" w:line="240"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Eprints AccessRights Vocabulary Encoding Scheme, </w:t>
            </w:r>
            <w:hyperlink r:id="rId23">
              <w:r w:rsidDel="00000000" w:rsidR="00000000" w:rsidRPr="00000000">
                <w:rPr>
                  <w:rFonts w:ascii="Calibri" w:cs="Calibri" w:eastAsia="Calibri" w:hAnsi="Calibri"/>
                  <w:color w:val="1155cc"/>
                  <w:sz w:val="16"/>
                  <w:szCs w:val="16"/>
                  <w:u w:val="single"/>
                  <w:rtl w:val="0"/>
                </w:rPr>
                <w:t xml:space="preserve">http://www.ukoln.ac.uk/repositories/digirep/index/Eprints_AccessRights_Vocabulary_Encoding_Scheme</w:t>
              </w:r>
            </w:hyperlink>
            <w:r w:rsidDel="00000000" w:rsidR="00000000" w:rsidRPr="00000000">
              <w:rPr>
                <w:rtl w:val="0"/>
              </w:rPr>
            </w:r>
          </w:p>
          <w:p w:rsidR="00000000" w:rsidDel="00000000" w:rsidP="00000000" w:rsidRDefault="00000000" w:rsidRPr="00000000" w14:paraId="00000EA7">
            <w:pPr>
              <w:spacing w:after="0" w:before="0" w:line="240" w:lineRule="auto"/>
              <w:ind w:left="0" w:right="0"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EA8">
            <w:pP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Known Limitations/Constraints</w:t>
            </w:r>
          </w:p>
          <w:p w:rsidR="00000000" w:rsidDel="00000000" w:rsidP="00000000" w:rsidRDefault="00000000" w:rsidRPr="00000000" w14:paraId="00000EA9">
            <w:pPr>
              <w:numPr>
                <w:ilvl w:val="0"/>
                <w:numId w:val="38"/>
              </w:numPr>
              <w:spacing w:after="0" w:before="0" w:line="240"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metadata standard used may not include elements for representing access levels and conditions.</w:t>
            </w:r>
          </w:p>
          <w:p w:rsidR="00000000" w:rsidDel="00000000" w:rsidP="00000000" w:rsidRDefault="00000000" w:rsidRPr="00000000" w14:paraId="00000EAA">
            <w:pPr>
              <w:numPr>
                <w:ilvl w:val="0"/>
                <w:numId w:val="38"/>
              </w:numPr>
              <w:spacing w:after="0" w:before="0" w:line="240"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access level information may be expressed in an unstructured manner, e.g., as a ‘comment’ in the metadata document.</w:t>
            </w:r>
          </w:p>
          <w:p w:rsidR="00000000" w:rsidDel="00000000" w:rsidP="00000000" w:rsidRDefault="00000000" w:rsidRPr="00000000" w14:paraId="00000EAB">
            <w:pPr>
              <w:numPr>
                <w:ilvl w:val="0"/>
                <w:numId w:val="38"/>
              </w:numPr>
              <w:spacing w:after="0" w:before="0" w:line="240"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This assessment should be complemented with the evaluation on the data access mechanism based on the specified access rights, e.g., data is not accessible, data is accessible semi-automatically (mediated access to data via data custodian) or automatically.</w:t>
            </w:r>
          </w:p>
        </w:tc>
      </w:tr>
    </w:tbl>
    <w:p w:rsidR="00000000" w:rsidDel="00000000" w:rsidP="00000000" w:rsidRDefault="00000000" w:rsidRPr="00000000" w14:paraId="00000EC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ED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ED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ED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ED3">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sz w:val="24"/>
          <w:szCs w:val="24"/>
          <w:rtl w:val="0"/>
        </w:rPr>
        <w:t xml:space="preserve">Metadat</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 Preservation</w:t>
      </w:r>
      <w:r w:rsidDel="00000000" w:rsidR="00000000" w:rsidRPr="00000000">
        <w:rPr>
          <w:rtl w:val="0"/>
        </w:rPr>
      </w:r>
    </w:p>
    <w:p w:rsidR="00000000" w:rsidDel="00000000" w:rsidP="00000000" w:rsidRDefault="00000000" w:rsidRPr="00000000" w14:paraId="00000ED4">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8"/>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0ED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0ED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0E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0E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FsF-A2-01M</w:t>
            </w:r>
          </w:p>
        </w:tc>
      </w:tr>
      <w:tr>
        <w:tc>
          <w:tcPr/>
          <w:p w:rsidR="00000000" w:rsidDel="00000000" w:rsidP="00000000" w:rsidRDefault="00000000" w:rsidRPr="00000000" w14:paraId="00000F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0F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Metadata preservation</w:t>
            </w:r>
          </w:p>
        </w:tc>
      </w:tr>
      <w:tr>
        <w:tc>
          <w:tcPr/>
          <w:p w:rsidR="00000000" w:rsidDel="00000000" w:rsidP="00000000" w:rsidRDefault="00000000" w:rsidRPr="00000000" w14:paraId="00000F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0F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Metadata should be preserved even when the data they represent are no longer available or lost.</w:t>
            </w:r>
          </w:p>
        </w:tc>
      </w:tr>
      <w:tr>
        <w:trPr>
          <w:trHeight w:val="340" w:hRule="atLeast"/>
        </w:trPr>
        <w:tc>
          <w:tcPr>
            <w:vMerge w:val="restart"/>
          </w:tcPr>
          <w:p w:rsidR="00000000" w:rsidDel="00000000" w:rsidP="00000000" w:rsidRDefault="00000000" w:rsidRPr="00000000" w14:paraId="00000F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0F6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0F6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0F6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0F6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0F6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0F6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0F6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0F7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0F7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0F7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0F7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0F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F7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F8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F8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8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8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9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9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9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0F9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9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9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A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A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A5">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0F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0FA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0FA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0FA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0FA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0FB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0FB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0FB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0FB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0FB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0FB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0FB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0FC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0FC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0FC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0FC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0FC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FC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C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C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D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D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D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D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D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DC">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0FD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3"/>
          </w:tcPr>
          <w:p w:rsidR="00000000" w:rsidDel="00000000" w:rsidP="00000000" w:rsidRDefault="00000000" w:rsidRPr="00000000" w14:paraId="00000FE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E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E6">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0FE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0FEA">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FEC">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FE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0FE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0FF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011">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021">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033">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04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05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there a statement indicating that the metadata remains available once the dataset becomes unavailable? </w:t>
            </w:r>
          </w:p>
          <w:p w:rsidR="00000000" w:rsidDel="00000000" w:rsidP="00000000" w:rsidRDefault="00000000" w:rsidRPr="00000000" w14:paraId="00001057">
            <w:pPr>
              <w:numPr>
                <w:ilvl w:val="0"/>
                <w:numId w:val="15"/>
              </w:numPr>
              <w:spacing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 </w:t>
            </w:r>
            <w:r w:rsidDel="00000000" w:rsidR="00000000" w:rsidRPr="00000000">
              <w:rPr>
                <w:rtl w:val="0"/>
              </w:rPr>
            </w:r>
          </w:p>
          <w:p w:rsidR="00000000" w:rsidDel="00000000" w:rsidP="00000000" w:rsidRDefault="00000000" w:rsidRPr="00000000" w14:paraId="00001058">
            <w:pPr>
              <w:numPr>
                <w:ilvl w:val="0"/>
                <w:numId w:val="15"/>
              </w:numPr>
              <w:spacing w:line="240" w:lineRule="auto"/>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10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07B">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09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0A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0B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0C2">
            <w:pPr>
              <w:numPr>
                <w:ilvl w:val="0"/>
                <w:numId w:val="29"/>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T</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he URL of the metadata preservation document</w:t>
            </w:r>
          </w:p>
        </w:tc>
        <w:tc>
          <w:tcPr>
            <w:gridSpan w:val="14"/>
          </w:tcPr>
          <w:p w:rsidR="00000000" w:rsidDel="00000000" w:rsidP="00000000" w:rsidRDefault="00000000" w:rsidRPr="00000000" w14:paraId="000010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if the document URL returns a web resource through HTTP response status codes.</w:t>
            </w:r>
          </w:p>
          <w:p w:rsidR="00000000" w:rsidDel="00000000" w:rsidP="00000000" w:rsidRDefault="00000000" w:rsidRPr="00000000" w14:paraId="000010CB">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10D9">
            <w:pPr>
              <w:numPr>
                <w:ilvl w:val="0"/>
                <w:numId w:val="43"/>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ccessible over the web</w:t>
            </w:r>
          </w:p>
          <w:p w:rsidR="00000000" w:rsidDel="00000000" w:rsidP="00000000" w:rsidRDefault="00000000" w:rsidRPr="00000000" w14:paraId="000010DA">
            <w:pPr>
              <w:numPr>
                <w:ilvl w:val="0"/>
                <w:numId w:val="43"/>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N</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ot accessible over t</w:t>
            </w:r>
            <w:r w:rsidDel="00000000" w:rsidR="00000000" w:rsidRPr="00000000">
              <w:rPr>
                <w:rFonts w:ascii="Calibri" w:cs="Calibri" w:eastAsia="Calibri" w:hAnsi="Calibri"/>
                <w:sz w:val="16"/>
                <w:szCs w:val="16"/>
                <w:rtl w:val="0"/>
              </w:rPr>
              <w:t xml:space="preserve">he web</w:t>
            </w:r>
            <w:r w:rsidDel="00000000" w:rsidR="00000000" w:rsidRPr="00000000">
              <w:rPr>
                <w:rtl w:val="0"/>
              </w:rPr>
            </w:r>
          </w:p>
          <w:p w:rsidR="00000000" w:rsidDel="00000000" w:rsidP="00000000" w:rsidRDefault="00000000" w:rsidRPr="00000000" w14:paraId="000010DB">
            <w:pPr>
              <w:rPr>
                <w:rFonts w:ascii="Calibri" w:cs="Calibri" w:eastAsia="Calibri" w:hAnsi="Calibri"/>
                <w:sz w:val="16"/>
                <w:szCs w:val="16"/>
              </w:rPr>
            </w:pPr>
            <w:r w:rsidDel="00000000" w:rsidR="00000000" w:rsidRPr="00000000">
              <w:rPr>
                <w:rtl w:val="0"/>
              </w:rPr>
            </w:r>
          </w:p>
        </w:tc>
      </w:tr>
      <w:tr>
        <w:trPr>
          <w:trHeight w:val="200" w:hRule="atLeast"/>
        </w:trPr>
        <w:tc>
          <w:tcPr>
            <w:gridSpan w:val="36"/>
            <w:shd w:fill="c6d9f1" w:val="clear"/>
          </w:tcPr>
          <w:p w:rsidR="00000000" w:rsidDel="00000000" w:rsidP="00000000" w:rsidRDefault="00000000" w:rsidRPr="00000000" w14:paraId="000010E9">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10D">
            <w:pPr>
              <w:rPr>
                <w:rFonts w:ascii="Calibri" w:cs="Calibri" w:eastAsia="Calibri" w:hAnsi="Calibri"/>
                <w:sz w:val="16"/>
                <w:szCs w:val="16"/>
              </w:rPr>
            </w:pPr>
            <w:sdt>
              <w:sdtPr>
                <w:tag w:val="goog_rdk_26"/>
              </w:sdtPr>
              <w:sdtContent>
                <w:commentRangeStart w:id="18"/>
              </w:sdtContent>
            </w:sdt>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110E">
            <w:pPr>
              <w:numPr>
                <w:ilvl w:val="0"/>
                <w:numId w:val="12"/>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C</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ontinued access to metadata depends on </w:t>
            </w:r>
            <w:r w:rsidDel="00000000" w:rsidR="00000000" w:rsidRPr="00000000">
              <w:rPr>
                <w:rFonts w:ascii="Calibri" w:cs="Calibri" w:eastAsia="Calibri" w:hAnsi="Calibri"/>
                <w:sz w:val="16"/>
                <w:szCs w:val="16"/>
                <w:rtl w:val="0"/>
              </w:rPr>
              <w:t xml:space="preserve">a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data repository</w:t>
            </w:r>
            <w:r w:rsidDel="00000000" w:rsidR="00000000" w:rsidRPr="00000000">
              <w:rPr>
                <w:rFonts w:ascii="Calibri" w:cs="Calibri" w:eastAsia="Calibri" w:hAnsi="Calibri"/>
                <w:sz w:val="16"/>
                <w:szCs w:val="16"/>
                <w:rtl w:val="0"/>
              </w:rPr>
              <w:t xml:space="preserve">‘s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preservation practice which is usually documented in </w:t>
            </w:r>
            <w:r w:rsidDel="00000000" w:rsidR="00000000" w:rsidRPr="00000000">
              <w:rPr>
                <w:rFonts w:ascii="Calibri" w:cs="Calibri" w:eastAsia="Calibri" w:hAnsi="Calibri"/>
                <w:sz w:val="16"/>
                <w:szCs w:val="16"/>
                <w:rtl w:val="0"/>
              </w:rPr>
              <w:t xml:space="preserve">the repository’s</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r w:rsidDel="00000000" w:rsidR="00000000" w:rsidRPr="00000000">
              <w:rPr>
                <w:rFonts w:ascii="Calibri" w:cs="Calibri" w:eastAsia="Calibri" w:hAnsi="Calibri"/>
                <w:sz w:val="16"/>
                <w:szCs w:val="16"/>
                <w:rtl w:val="0"/>
              </w:rPr>
              <w:t xml:space="preserve">service</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r w:rsidDel="00000000" w:rsidR="00000000" w:rsidRPr="00000000">
              <w:rPr>
                <w:rFonts w:ascii="Calibri" w:cs="Calibri" w:eastAsia="Calibri" w:hAnsi="Calibri"/>
                <w:sz w:val="16"/>
                <w:szCs w:val="16"/>
                <w:rtl w:val="0"/>
              </w:rPr>
              <w:t xml:space="preserve">policies</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o</w:t>
            </w:r>
            <w:r w:rsidDel="00000000" w:rsidR="00000000" w:rsidRPr="00000000">
              <w:rPr>
                <w:rFonts w:ascii="Calibri" w:cs="Calibri" w:eastAsia="Calibri" w:hAnsi="Calibri"/>
                <w:sz w:val="16"/>
                <w:szCs w:val="16"/>
                <w:rtl w:val="0"/>
              </w:rPr>
              <w:t xml:space="preserve">r statements</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The automatic assessment </w:t>
            </w:r>
            <w:r w:rsidDel="00000000" w:rsidR="00000000" w:rsidRPr="00000000">
              <w:rPr>
                <w:rFonts w:ascii="Calibri" w:cs="Calibri" w:eastAsia="Calibri" w:hAnsi="Calibri"/>
                <w:sz w:val="16"/>
                <w:szCs w:val="16"/>
                <w:rtl w:val="0"/>
              </w:rPr>
              <w:t xml:space="preserve">checks</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the </w:t>
            </w:r>
            <w:r w:rsidDel="00000000" w:rsidR="00000000" w:rsidRPr="00000000">
              <w:rPr>
                <w:rFonts w:ascii="Calibri" w:cs="Calibri" w:eastAsia="Calibri" w:hAnsi="Calibri"/>
                <w:sz w:val="16"/>
                <w:szCs w:val="16"/>
                <w:rtl w:val="0"/>
              </w:rPr>
              <w:t xml:space="preserve">accessibility</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of the d</w:t>
            </w:r>
            <w:r w:rsidDel="00000000" w:rsidR="00000000" w:rsidRPr="00000000">
              <w:rPr>
                <w:rFonts w:ascii="Calibri" w:cs="Calibri" w:eastAsia="Calibri" w:hAnsi="Calibri"/>
                <w:sz w:val="16"/>
                <w:szCs w:val="16"/>
                <w:rtl w:val="0"/>
              </w:rPr>
              <w:t xml:space="preserve">ocument.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Future </w:t>
            </w:r>
            <w:r w:rsidDel="00000000" w:rsidR="00000000" w:rsidRPr="00000000">
              <w:rPr>
                <w:rFonts w:ascii="Calibri" w:cs="Calibri" w:eastAsia="Calibri" w:hAnsi="Calibri"/>
                <w:sz w:val="16"/>
                <w:szCs w:val="16"/>
                <w:rtl w:val="0"/>
              </w:rPr>
              <w:t xml:space="preserve">assessment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o</w:t>
            </w:r>
            <w:r w:rsidDel="00000000" w:rsidR="00000000" w:rsidRPr="00000000">
              <w:rPr>
                <w:rFonts w:ascii="Calibri" w:cs="Calibri" w:eastAsia="Calibri" w:hAnsi="Calibri"/>
                <w:sz w:val="16"/>
                <w:szCs w:val="16"/>
                <w:rtl w:val="0"/>
              </w:rPr>
              <w:t xml:space="preserve">f the metric should also consider the machine readability of the document.</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113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13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13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135">
      <w:pPr>
        <w:numPr>
          <w:ilvl w:val="0"/>
          <w:numId w:val="11"/>
        </w:numPr>
        <w:spacing w:after="0" w:before="0" w:line="276" w:lineRule="auto"/>
        <w:ind w:left="360" w:right="0" w:hanging="360"/>
        <w:jc w:val="left"/>
        <w:rPr>
          <w:rFonts w:ascii="Calibri" w:cs="Calibri" w:eastAsia="Calibri" w:hAnsi="Calibri"/>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Semantic </w:t>
      </w:r>
      <w:r w:rsidDel="00000000" w:rsidR="00000000" w:rsidRPr="00000000">
        <w:rPr>
          <w:rFonts w:ascii="Calibri" w:cs="Calibri" w:eastAsia="Calibri" w:hAnsi="Calibri"/>
          <w:b w:val="1"/>
          <w:sz w:val="24"/>
          <w:szCs w:val="24"/>
          <w:rtl w:val="0"/>
        </w:rPr>
        <w:t xml:space="preserve">Representation </w:t>
      </w:r>
      <w:r w:rsidDel="00000000" w:rsidR="00000000" w:rsidRPr="00000000">
        <w:rPr>
          <w:rFonts w:ascii="Calibri" w:cs="Calibri" w:eastAsia="Calibri" w:hAnsi="Calibri"/>
          <w:b w:val="1"/>
          <w:i w:val="0"/>
          <w:smallCaps w:val="0"/>
          <w:strike w:val="0"/>
          <w:sz w:val="24"/>
          <w:szCs w:val="24"/>
          <w:u w:val="none"/>
          <w:vertAlign w:val="baseline"/>
          <w:rtl w:val="0"/>
        </w:rPr>
        <w:t xml:space="preserve">of </w:t>
      </w:r>
      <w:r w:rsidDel="00000000" w:rsidR="00000000" w:rsidRPr="00000000">
        <w:rPr>
          <w:rFonts w:ascii="Calibri" w:cs="Calibri" w:eastAsia="Calibri" w:hAnsi="Calibri"/>
          <w:b w:val="1"/>
          <w:sz w:val="24"/>
          <w:szCs w:val="24"/>
          <w:rtl w:val="0"/>
        </w:rPr>
        <w:t xml:space="preserve">Metadata</w:t>
      </w:r>
      <w:r w:rsidDel="00000000" w:rsidR="00000000" w:rsidRPr="00000000">
        <w:rPr>
          <w:rtl w:val="0"/>
        </w:rPr>
      </w:r>
    </w:p>
    <w:p w:rsidR="00000000" w:rsidDel="00000000" w:rsidP="00000000" w:rsidRDefault="00000000" w:rsidRPr="00000000" w14:paraId="00001136">
      <w:pPr>
        <w:spacing w:after="0" w:before="0" w:line="276" w:lineRule="auto"/>
        <w:ind w:left="360" w:right="0"/>
        <w:jc w:val="left"/>
        <w:rPr>
          <w:rFonts w:ascii="Calibri" w:cs="Calibri" w:eastAsia="Calibri" w:hAnsi="Calibri"/>
          <w:b w:val="1"/>
          <w:sz w:val="20"/>
          <w:szCs w:val="20"/>
        </w:rPr>
      </w:pPr>
      <w:r w:rsidDel="00000000" w:rsidR="00000000" w:rsidRPr="00000000">
        <w:rPr>
          <w:rtl w:val="0"/>
        </w:rPr>
      </w:r>
    </w:p>
    <w:tbl>
      <w:tblPr>
        <w:tblStyle w:val="Table9"/>
        <w:tblW w:w="9897.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375"/>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665"/>
            <w:gridCol w:w="375"/>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13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13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1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1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FsF-I1-01M</w:t>
            </w:r>
          </w:p>
        </w:tc>
      </w:tr>
      <w:tr>
        <w:tc>
          <w:tcPr/>
          <w:p w:rsidR="00000000" w:rsidDel="00000000" w:rsidP="00000000" w:rsidRDefault="00000000" w:rsidRPr="00000000" w14:paraId="000011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1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Semantic representation of metadata</w:t>
            </w:r>
          </w:p>
        </w:tc>
      </w:tr>
      <w:tr>
        <w:tc>
          <w:tcPr/>
          <w:p w:rsidR="00000000" w:rsidDel="00000000" w:rsidP="00000000" w:rsidRDefault="00000000" w:rsidRPr="00000000" w14:paraId="000011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1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make metadata more understandable to humans and machines, they are described with semantic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 Ontology, thesaurus, taxonomy are kinds of semantic vocabularies, and they come with different degrees of expressiveness, structure, and inferential power. Metadata may use semantic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 in various ways. For example, semantic vocabularies may be embedded as controlled vocabularies in the metadata or the metadata web page (e.g., microformats and RDFa</w:t>
            </w:r>
            <w:sdt>
              <w:sdtPr>
                <w:tag w:val="goog_rdk_27"/>
              </w:sdtPr>
              <w:sdtContent>
                <w:ins w:author="Robert Huber" w:id="3" w:date="2020-03-12T12:40:20Z">
                  <w:r w:rsidDel="00000000" w:rsidR="00000000" w:rsidRPr="00000000">
                    <w:rPr>
                      <w:rFonts w:ascii="Calibri" w:cs="Calibri" w:eastAsia="Calibri" w:hAnsi="Calibri"/>
                      <w:sz w:val="16"/>
                      <w:szCs w:val="16"/>
                      <w:rtl w:val="0"/>
                    </w:rPr>
                    <w:t xml:space="preserve"> or JSON-LD</w:t>
                  </w:r>
                </w:ins>
              </w:sdtContent>
            </w:sdt>
            <w:r w:rsidDel="00000000" w:rsidR="00000000" w:rsidRPr="00000000">
              <w:rPr>
                <w:rFonts w:ascii="Calibri" w:cs="Calibri" w:eastAsia="Calibri" w:hAnsi="Calibri"/>
                <w:sz w:val="16"/>
                <w:szCs w:val="16"/>
                <w:rtl w:val="0"/>
              </w:rPr>
              <w:t xml:space="preserve">). Metadata may also be published as linked data using semantic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1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11C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1C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1C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1C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1C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1C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1D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1D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1D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1D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r w:rsidDel="00000000" w:rsidR="00000000" w:rsidRPr="00000000">
              <w:rPr>
                <w:rtl w:val="0"/>
              </w:rPr>
            </w:r>
          </w:p>
        </w:tc>
        <w:tc>
          <w:tcPr>
            <w:gridSpan w:val="3"/>
          </w:tcPr>
          <w:p w:rsidR="00000000" w:rsidDel="00000000" w:rsidP="00000000" w:rsidRDefault="00000000" w:rsidRPr="00000000" w14:paraId="000011D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1D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1E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1E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1E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E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E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F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F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F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F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1F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3"/>
          </w:tcPr>
          <w:p w:rsidR="00000000" w:rsidDel="00000000" w:rsidP="00000000" w:rsidRDefault="00000000" w:rsidRPr="00000000" w14:paraId="000011F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1F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0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0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07">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12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120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20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20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20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21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21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21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21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21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21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22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22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22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22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22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22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22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2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3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23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3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3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39">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23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3E">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24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243">
            <w:pPr>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4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4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24A">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124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p w:rsidR="00000000" w:rsidDel="00000000" w:rsidP="00000000" w:rsidRDefault="00000000" w:rsidRPr="00000000" w14:paraId="0000124E">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2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25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26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273">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283">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29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2AE">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2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metadata use any semantic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 (e.g., ontologies, thesauri, taxonomies)?</w:t>
            </w:r>
          </w:p>
          <w:p w:rsidR="00000000" w:rsidDel="00000000" w:rsidP="00000000" w:rsidRDefault="00000000" w:rsidRPr="00000000" w14:paraId="000012B9">
            <w:pPr>
              <w:numPr>
                <w:ilvl w:val="0"/>
                <w:numId w:val="31"/>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No</w:t>
            </w:r>
            <w:r w:rsidDel="00000000" w:rsidR="00000000" w:rsidRPr="00000000">
              <w:rPr>
                <w:rtl w:val="0"/>
              </w:rPr>
            </w:r>
          </w:p>
          <w:p w:rsidR="00000000" w:rsidDel="00000000" w:rsidP="00000000" w:rsidRDefault="00000000" w:rsidRPr="00000000" w14:paraId="000012BA">
            <w:pPr>
              <w:numPr>
                <w:ilvl w:val="0"/>
                <w:numId w:val="31"/>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Yes, semantic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 embedded in the metadata</w:t>
            </w:r>
          </w:p>
          <w:p w:rsidR="00000000" w:rsidDel="00000000" w:rsidP="00000000" w:rsidRDefault="00000000" w:rsidRPr="00000000" w14:paraId="000012BB">
            <w:pPr>
              <w:numPr>
                <w:ilvl w:val="0"/>
                <w:numId w:val="31"/>
              </w:numPr>
              <w:spacing w:after="0" w:before="0" w:line="276"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 metadata is published as linked data using semantic </w:t>
            </w:r>
            <w:r w:rsidDel="00000000" w:rsidR="00000000" w:rsidRPr="00000000">
              <w:rPr>
                <w:rFonts w:ascii="Calibri" w:cs="Calibri" w:eastAsia="Calibri" w:hAnsi="Calibri"/>
                <w:sz w:val="16"/>
                <w:szCs w:val="16"/>
                <w:rtl w:val="0"/>
              </w:rPr>
              <w:t xml:space="preserve">vocabularies</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12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Conditional multiple-choice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2DE">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30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30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31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325">
            <w:pPr>
              <w:numPr>
                <w:ilvl w:val="0"/>
                <w:numId w:val="28"/>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Metadata URI, if it resolves to a metadata page</w:t>
            </w:r>
          </w:p>
          <w:p w:rsidR="00000000" w:rsidDel="00000000" w:rsidP="00000000" w:rsidRDefault="00000000" w:rsidRPr="00000000" w14:paraId="00001326">
            <w:pPr>
              <w:numPr>
                <w:ilvl w:val="0"/>
                <w:numId w:val="28"/>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URL to access the machine-readable metadata document </w:t>
            </w:r>
            <w:r w:rsidDel="00000000" w:rsidR="00000000" w:rsidRPr="00000000">
              <w:rPr>
                <w:rtl w:val="0"/>
              </w:rPr>
            </w:r>
          </w:p>
        </w:tc>
        <w:tc>
          <w:tcPr>
            <w:gridSpan w:val="14"/>
          </w:tcPr>
          <w:p w:rsidR="00000000" w:rsidDel="00000000" w:rsidP="00000000" w:rsidRDefault="00000000" w:rsidRPr="00000000" w14:paraId="000013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Resolve the metadata URI and extract structured data from the metadata page</w:t>
            </w:r>
          </w:p>
          <w:sdt>
            <w:sdtPr>
              <w:tag w:val="goog_rdk_29"/>
            </w:sdtPr>
            <w:sdtContent>
              <w:p w:rsidR="00000000" w:rsidDel="00000000" w:rsidP="00000000" w:rsidRDefault="00000000" w:rsidRPr="00000000" w14:paraId="0000132F">
                <w:pPr>
                  <w:rPr>
                    <w:ins w:author="Robert Huber" w:id="4" w:date="2020-03-12T12:39:22Z"/>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the content type of the return header of the metadata document, e.g., </w:t>
                </w:r>
                <w:r w:rsidDel="00000000" w:rsidR="00000000" w:rsidRPr="00000000">
                  <w:rPr>
                    <w:rFonts w:ascii="Calibri" w:cs="Calibri" w:eastAsia="Calibri" w:hAnsi="Calibri"/>
                    <w:sz w:val="16"/>
                    <w:szCs w:val="16"/>
                    <w:rtl w:val="0"/>
                  </w:rPr>
                  <w:t xml:space="preserve">application/rdf+xml</w:t>
                </w:r>
                <w:r w:rsidDel="00000000" w:rsidR="00000000" w:rsidRPr="00000000">
                  <w:rPr>
                    <w:rFonts w:ascii="Calibri" w:cs="Calibri" w:eastAsia="Calibri" w:hAnsi="Calibri"/>
                    <w:sz w:val="16"/>
                    <w:szCs w:val="16"/>
                    <w:rtl w:val="0"/>
                  </w:rPr>
                  <w:t xml:space="preserve"> </w:t>
                </w:r>
                <w:sdt>
                  <w:sdtPr>
                    <w:tag w:val="goog_rdk_28"/>
                  </w:sdtPr>
                  <w:sdtContent>
                    <w:ins w:author="Robert Huber" w:id="4" w:date="2020-03-12T12:39:22Z">
                      <w:r w:rsidDel="00000000" w:rsidR="00000000" w:rsidRPr="00000000">
                        <w:rPr>
                          <w:rtl w:val="0"/>
                        </w:rPr>
                      </w:r>
                    </w:ins>
                  </w:sdtContent>
                </w:sdt>
              </w:p>
            </w:sdtContent>
          </w:sdt>
          <w:sdt>
            <w:sdtPr>
              <w:tag w:val="goog_rdk_32"/>
            </w:sdtPr>
            <w:sdtContent>
              <w:p w:rsidR="00000000" w:rsidDel="00000000" w:rsidP="00000000" w:rsidRDefault="00000000" w:rsidRPr="00000000" w14:paraId="00001330">
                <w:pPr>
                  <w:rPr>
                    <w:ins w:author="Robert Huber" w:id="4" w:date="2020-03-12T12:39:22Z"/>
                    <w:rFonts w:ascii="Calibri" w:cs="Calibri" w:eastAsia="Calibri" w:hAnsi="Calibri"/>
                    <w:sz w:val="16"/>
                    <w:szCs w:val="16"/>
                  </w:rPr>
                </w:pPr>
                <w:sdt>
                  <w:sdtPr>
                    <w:tag w:val="goog_rdk_30"/>
                  </w:sdtPr>
                  <w:sdtContent>
                    <w:ins w:author="Robert Huber" w:id="4" w:date="2020-03-12T12:39:22Z">
                      <w:r w:rsidDel="00000000" w:rsidR="00000000" w:rsidRPr="00000000">
                        <w:rPr>
                          <w:rFonts w:ascii="Calibri" w:cs="Calibri" w:eastAsia="Calibri" w:hAnsi="Calibri"/>
                          <w:sz w:val="16"/>
                          <w:szCs w:val="16"/>
                          <w:rtl w:val="0"/>
                        </w:rPr>
                        <w:t xml:space="preserve">or a</w:t>
                      </w:r>
                    </w:ins>
                    <w:sdt>
                      <w:sdtPr>
                        <w:tag w:val="goog_rdk_31"/>
                      </w:sdtPr>
                      <w:sdtContent>
                        <w:commentRangeStart w:id="19"/>
                      </w:sdtContent>
                    </w:sdt>
                    <w:ins w:author="Robert Huber" w:id="4" w:date="2020-03-12T12:39:22Z">
                      <w:r w:rsidDel="00000000" w:rsidR="00000000" w:rsidRPr="00000000">
                        <w:rPr>
                          <w:rFonts w:ascii="Calibri" w:cs="Calibri" w:eastAsia="Calibri" w:hAnsi="Calibri"/>
                          <w:sz w:val="16"/>
                          <w:szCs w:val="16"/>
                          <w:rtl w:val="0"/>
                        </w:rPr>
                        <w:t xml:space="preserve">pplication/ld+json</w:t>
                      </w:r>
                      <w:commentRangeEnd w:id="19"/>
                      <w:r w:rsidDel="00000000" w:rsidR="00000000" w:rsidRPr="00000000">
                        <w:commentReference w:id="19"/>
                      </w:r>
                      <w:r w:rsidDel="00000000" w:rsidR="00000000" w:rsidRPr="00000000">
                        <w:rPr>
                          <w:rtl w:val="0"/>
                        </w:rPr>
                      </w:r>
                    </w:ins>
                  </w:sdtContent>
                </w:sdt>
              </w:p>
            </w:sdtContent>
          </w:sdt>
          <w:p w:rsidR="00000000" w:rsidDel="00000000" w:rsidP="00000000" w:rsidRDefault="00000000" w:rsidRPr="00000000" w14:paraId="00001331">
            <w:pPr>
              <w:rPr>
                <w:rFonts w:ascii="Calibri" w:cs="Calibri" w:eastAsia="Calibri" w:hAnsi="Calibri"/>
                <w:sz w:val="16"/>
                <w:szCs w:val="16"/>
              </w:rPr>
            </w:pPr>
            <w:sdt>
              <w:sdtPr>
                <w:tag w:val="goog_rdk_33"/>
              </w:sdtPr>
              <w:sdtContent>
                <w:ins w:author="Robert Huber" w:id="4" w:date="2020-03-12T12:39:22Z">
                  <w:r w:rsidDel="00000000" w:rsidR="00000000" w:rsidRPr="00000000">
                    <w:rPr>
                      <w:rFonts w:ascii="Calibri" w:cs="Calibri" w:eastAsia="Calibri" w:hAnsi="Calibri"/>
                      <w:sz w:val="16"/>
                      <w:szCs w:val="16"/>
                      <w:rtl w:val="0"/>
                    </w:rPr>
                    <w:t xml:space="preserve">Check if rdf or json documents can be  retrieved by content negotiation (accept header)</w:t>
                  </w:r>
                </w:ins>
              </w:sdtContent>
            </w:sdt>
            <w:r w:rsidDel="00000000" w:rsidR="00000000" w:rsidRPr="00000000">
              <w:rPr>
                <w:rtl w:val="0"/>
              </w:rPr>
            </w:r>
          </w:p>
          <w:p w:rsidR="00000000" w:rsidDel="00000000" w:rsidP="00000000" w:rsidRDefault="00000000" w:rsidRPr="00000000" w14:paraId="00001332">
            <w:pPr>
              <w:rPr>
                <w:rFonts w:ascii="Calibri" w:cs="Calibri" w:eastAsia="Calibri" w:hAnsi="Calibri"/>
                <w:sz w:val="16"/>
                <w:szCs w:val="16"/>
              </w:rPr>
            </w:pPr>
            <w:r w:rsidDel="00000000" w:rsidR="00000000" w:rsidRPr="00000000">
              <w:rPr>
                <w:rtl w:val="0"/>
              </w:rPr>
            </w:r>
          </w:p>
        </w:tc>
        <w:tc>
          <w:tcPr>
            <w:gridSpan w:val="14"/>
          </w:tcPr>
          <w:p w:rsidR="00000000" w:rsidDel="00000000" w:rsidP="00000000" w:rsidRDefault="00000000" w:rsidRPr="00000000" w14:paraId="00001340">
            <w:pPr>
              <w:numPr>
                <w:ilvl w:val="0"/>
                <w:numId w:val="10"/>
              </w:numPr>
              <w:spacing w:after="0" w:before="0" w:line="276" w:lineRule="auto"/>
              <w:ind w:left="36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341">
            <w:pPr>
              <w:numPr>
                <w:ilvl w:val="0"/>
                <w:numId w:val="10"/>
              </w:numPr>
              <w:spacing w:after="0" w:before="0" w:line="276" w:lineRule="auto"/>
              <w:ind w:left="36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sz w:val="16"/>
                <w:szCs w:val="16"/>
                <w:rtl w:val="0"/>
              </w:rPr>
              <w:t xml:space="preserve">Yes, embedded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b w:val="0"/>
                <w:i w:val="0"/>
                <w:smallCaps w:val="0"/>
                <w:strike w:val="0"/>
                <w:sz w:val="16"/>
                <w:szCs w:val="16"/>
                <w:u w:val="none"/>
                <w:vertAlign w:val="baseline"/>
                <w:rtl w:val="0"/>
              </w:rPr>
              <w:t xml:space="preserve">.</w:t>
            </w:r>
            <w:r w:rsidDel="00000000" w:rsidR="00000000" w:rsidRPr="00000000">
              <w:rPr>
                <w:rtl w:val="0"/>
              </w:rPr>
            </w:r>
          </w:p>
          <w:p w:rsidR="00000000" w:rsidDel="00000000" w:rsidP="00000000" w:rsidRDefault="00000000" w:rsidRPr="00000000" w14:paraId="00001342">
            <w:pPr>
              <w:numPr>
                <w:ilvl w:val="0"/>
                <w:numId w:val="10"/>
              </w:numPr>
              <w:spacing w:after="0" w:before="0" w:line="276" w:lineRule="auto"/>
              <w:ind w:left="360" w:right="0" w:hanging="360"/>
              <w:jc w:val="left"/>
              <w:rPr>
                <w:rFonts w:ascii="Calibri" w:cs="Calibri" w:eastAsia="Calibri" w:hAnsi="Calibri"/>
                <w:b w:val="0"/>
                <w:i w:val="0"/>
                <w:smallCaps w:val="0"/>
                <w:strike w:val="0"/>
                <w:sz w:val="16"/>
                <w:szCs w:val="16"/>
                <w:vertAlign w:val="baseline"/>
              </w:rPr>
            </w:pPr>
            <w:r w:rsidDel="00000000" w:rsidR="00000000" w:rsidRPr="00000000">
              <w:rPr>
                <w:rFonts w:ascii="Calibri" w:cs="Calibri" w:eastAsia="Calibri" w:hAnsi="Calibri"/>
                <w:sz w:val="16"/>
                <w:szCs w:val="16"/>
                <w:rtl w:val="0"/>
              </w:rPr>
              <w:t xml:space="preserve">Yes, linked data.</w:t>
            </w:r>
            <w:r w:rsidDel="00000000" w:rsidR="00000000" w:rsidRPr="00000000">
              <w:rPr>
                <w:rtl w:val="0"/>
              </w:rPr>
            </w:r>
          </w:p>
          <w:p w:rsidR="00000000" w:rsidDel="00000000" w:rsidP="00000000" w:rsidRDefault="00000000" w:rsidRPr="00000000" w14:paraId="000013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serialization format of the metadata.</w:t>
            </w:r>
          </w:p>
          <w:p w:rsidR="00000000" w:rsidDel="00000000" w:rsidP="00000000" w:rsidRDefault="00000000" w:rsidRPr="00000000" w14:paraId="00001344">
            <w:pPr>
              <w:rPr>
                <w:rFonts w:ascii="Calibri" w:cs="Calibri" w:eastAsia="Calibri" w:hAnsi="Calibri"/>
                <w:color w:val="ff0000"/>
                <w:sz w:val="16"/>
                <w:szCs w:val="16"/>
              </w:rPr>
            </w:pPr>
            <w:r w:rsidDel="00000000" w:rsidR="00000000" w:rsidRPr="00000000">
              <w:rPr>
                <w:rFonts w:ascii="Calibri" w:cs="Calibri" w:eastAsia="Calibri" w:hAnsi="Calibri"/>
                <w:sz w:val="16"/>
                <w:szCs w:val="16"/>
                <w:rtl w:val="0"/>
              </w:rPr>
              <w:t xml:space="preserve">A failed request (No) returns an error message.</w:t>
            </w:r>
            <w:r w:rsidDel="00000000" w:rsidR="00000000" w:rsidRPr="00000000">
              <w:rPr>
                <w:rtl w:val="0"/>
              </w:rPr>
            </w:r>
          </w:p>
        </w:tc>
      </w:tr>
      <w:tr>
        <w:trPr>
          <w:trHeight w:val="200" w:hRule="atLeast"/>
        </w:trPr>
        <w:tc>
          <w:tcPr>
            <w:gridSpan w:val="36"/>
            <w:shd w:fill="c6d9f1" w:val="clear"/>
          </w:tcPr>
          <w:p w:rsidR="00000000" w:rsidDel="00000000" w:rsidP="00000000" w:rsidRDefault="00000000" w:rsidRPr="00000000" w14:paraId="0000135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376">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377">
            <w:pPr>
              <w:numPr>
                <w:ilvl w:val="0"/>
                <w:numId w:val="12"/>
              </w:numPr>
              <w:ind w:left="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list of content types are available at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https://www.iana.org/assignments/media-types/media-types.xhtml</w:t>
            </w:r>
          </w:p>
          <w:p w:rsidR="00000000" w:rsidDel="00000000" w:rsidP="00000000" w:rsidRDefault="00000000" w:rsidRPr="00000000" w14:paraId="00001378">
            <w:pPr>
              <w:ind w:left="36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379">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137A">
            <w:pPr>
              <w:numPr>
                <w:ilvl w:val="0"/>
                <w:numId w:val="12"/>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automatic assessment checks the presence of the structured data in the metadata document, not their contents, e.g., if the </w:t>
            </w:r>
            <w:r w:rsidDel="00000000" w:rsidR="00000000" w:rsidRPr="00000000">
              <w:rPr>
                <w:rFonts w:ascii="Calibri" w:cs="Calibri" w:eastAsia="Calibri" w:hAnsi="Calibri"/>
                <w:sz w:val="16"/>
                <w:szCs w:val="16"/>
                <w:rtl w:val="0"/>
              </w:rPr>
              <w:t xml:space="preserve">vocabularies</w:t>
            </w:r>
            <w:r w:rsidDel="00000000" w:rsidR="00000000" w:rsidRPr="00000000">
              <w:rPr>
                <w:rFonts w:ascii="Calibri" w:cs="Calibri" w:eastAsia="Calibri" w:hAnsi="Calibri"/>
                <w:sz w:val="16"/>
                <w:szCs w:val="16"/>
                <w:rtl w:val="0"/>
              </w:rPr>
              <w:t xml:space="preserve"> used are in appropriate context and accessible over the web. </w:t>
            </w:r>
          </w:p>
          <w:p w:rsidR="00000000" w:rsidDel="00000000" w:rsidP="00000000" w:rsidRDefault="00000000" w:rsidRPr="00000000" w14:paraId="0000137B">
            <w:pPr>
              <w:numPr>
                <w:ilvl w:val="0"/>
                <w:numId w:val="12"/>
              </w:numPr>
              <w:spacing w:after="0" w:before="0" w:line="276" w:lineRule="auto"/>
              <w:ind w:left="360" w:right="0" w:hanging="360"/>
              <w:jc w:val="left"/>
              <w:rPr>
                <w:rFonts w:ascii="Calibri" w:cs="Calibri" w:eastAsia="Calibri" w:hAnsi="Calibri"/>
                <w:b w:val="0"/>
                <w:i w:val="0"/>
                <w:smallCaps w:val="0"/>
                <w:strike w:val="0"/>
                <w:sz w:val="16"/>
                <w:szCs w:val="16"/>
                <w:u w:val="none"/>
                <w:vertAlign w:val="baseline"/>
              </w:rPr>
            </w:pPr>
            <w:r w:rsidDel="00000000" w:rsidR="00000000" w:rsidRPr="00000000">
              <w:rPr>
                <w:rFonts w:ascii="Calibri" w:cs="Calibri" w:eastAsia="Calibri" w:hAnsi="Calibri"/>
                <w:sz w:val="16"/>
                <w:szCs w:val="16"/>
                <w:rtl w:val="0"/>
              </w:rPr>
              <w:t xml:space="preserve">RDF data can be expressed in a number of different ways, e.g., RDF/XML, Turtle, RDFa and RDF/JSON. Therefore, different serialization formats should be considered as part of the automatic assessment.</w:t>
            </w:r>
            <w:r w:rsidDel="00000000" w:rsidR="00000000" w:rsidRPr="00000000">
              <w:rPr>
                <w:rtl w:val="0"/>
              </w:rPr>
            </w:r>
          </w:p>
        </w:tc>
      </w:tr>
    </w:tbl>
    <w:p w:rsidR="00000000" w:rsidDel="00000000" w:rsidP="00000000" w:rsidRDefault="00000000" w:rsidRPr="00000000" w14:paraId="0000139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3A0">
      <w:pPr>
        <w:spacing w:after="0" w:before="0" w:line="276" w:lineRule="auto"/>
        <w:ind w:left="36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A1">
      <w:pPr>
        <w:spacing w:after="0" w:before="0" w:line="276" w:lineRule="auto"/>
        <w:ind w:left="36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A2">
      <w:pPr>
        <w:numPr>
          <w:ilvl w:val="0"/>
          <w:numId w:val="11"/>
        </w:numPr>
        <w:spacing w:after="0" w:before="0" w:line="276" w:lineRule="auto"/>
        <w:ind w:left="36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Qualified References to Related </w:t>
      </w:r>
      <w:r w:rsidDel="00000000" w:rsidR="00000000" w:rsidRPr="00000000">
        <w:rPr>
          <w:rFonts w:ascii="Calibri" w:cs="Calibri" w:eastAsia="Calibri" w:hAnsi="Calibri"/>
          <w:b w:val="1"/>
          <w:sz w:val="24"/>
          <w:szCs w:val="24"/>
          <w:rtl w:val="0"/>
        </w:rPr>
        <w:t xml:space="preserve">Entities</w:t>
      </w:r>
    </w:p>
    <w:p w:rsidR="00000000" w:rsidDel="00000000" w:rsidP="00000000" w:rsidRDefault="00000000" w:rsidRPr="00000000" w14:paraId="000013A3">
      <w:pPr>
        <w:spacing w:after="0" w:before="0" w:line="276" w:lineRule="auto"/>
        <w:ind w:left="360" w:right="0" w:firstLine="0"/>
        <w:jc w:val="left"/>
        <w:rPr>
          <w:rFonts w:ascii="Calibri" w:cs="Calibri" w:eastAsia="Calibri" w:hAnsi="Calibri"/>
          <w:b w:val="1"/>
          <w:sz w:val="24"/>
          <w:szCs w:val="24"/>
        </w:rPr>
      </w:pPr>
      <w:r w:rsidDel="00000000" w:rsidR="00000000" w:rsidRPr="00000000">
        <w:rPr>
          <w:rtl w:val="0"/>
        </w:rPr>
      </w:r>
    </w:p>
    <w:tbl>
      <w:tblPr>
        <w:tblStyle w:val="Table10"/>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3A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3A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3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3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FsF-I3-01M</w:t>
            </w:r>
          </w:p>
        </w:tc>
      </w:tr>
      <w:tr>
        <w:tc>
          <w:tcPr/>
          <w:p w:rsidR="00000000" w:rsidDel="00000000" w:rsidP="00000000" w:rsidRDefault="00000000" w:rsidRPr="00000000" w14:paraId="000013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3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Qualified references to related entities</w:t>
            </w:r>
          </w:p>
        </w:tc>
      </w:tr>
      <w:tr>
        <w:tc>
          <w:tcPr/>
          <w:p w:rsidR="00000000" w:rsidDel="00000000" w:rsidP="00000000" w:rsidRDefault="00000000" w:rsidRPr="00000000" w14:paraId="000014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4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Linking data to its </w:t>
            </w:r>
            <w:r w:rsidDel="00000000" w:rsidR="00000000" w:rsidRPr="00000000">
              <w:rPr>
                <w:rFonts w:ascii="Calibri" w:cs="Calibri" w:eastAsia="Calibri" w:hAnsi="Calibri"/>
                <w:sz w:val="16"/>
                <w:szCs w:val="16"/>
                <w:rtl w:val="0"/>
              </w:rPr>
              <w:t xml:space="preserve">related entities will increase its FAIRness, and the linking information should be captured as part of the metadata. A rich research graph (e.g., PID graph) can be formed by aggregating the entities connections from different data providers. </w:t>
            </w:r>
            <w:r w:rsidDel="00000000" w:rsidR="00000000" w:rsidRPr="00000000">
              <w:rPr>
                <w:rFonts w:ascii="Calibri" w:cs="Calibri" w:eastAsia="Calibri" w:hAnsi="Calibri"/>
                <w:sz w:val="16"/>
                <w:szCs w:val="16"/>
                <w:rtl w:val="0"/>
              </w:rPr>
              <w:t xml:space="preserve">A data object may be linked to its prior version, other datasets in the same data collection, related publications, source (instrument), data creators or collectors and organization (e.g., funder and hosting institution). Qualified references refer to the meaningful links between data and its related entities expressed through relation types. It is also essential to test if the URL of the related entities are active.</w:t>
            </w:r>
            <w:r w:rsidDel="00000000" w:rsidR="00000000" w:rsidRPr="00000000">
              <w:rPr>
                <w:rFonts w:ascii="Calibri" w:cs="Calibri" w:eastAsia="Calibri" w:hAnsi="Calibri"/>
                <w:sz w:val="16"/>
                <w:szCs w:val="16"/>
                <w:rtl w:val="0"/>
              </w:rPr>
              <w:t xml:space="preserve"> </w:t>
            </w:r>
          </w:p>
        </w:tc>
      </w:tr>
      <w:tr>
        <w:trPr>
          <w:trHeight w:val="340" w:hRule="atLeast"/>
        </w:trPr>
        <w:tc>
          <w:tcPr>
            <w:vMerge w:val="restart"/>
          </w:tcPr>
          <w:p w:rsidR="00000000" w:rsidDel="00000000" w:rsidP="00000000" w:rsidRDefault="00000000" w:rsidRPr="00000000" w14:paraId="000014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143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43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43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43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43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43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43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44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44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44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144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44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44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44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45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5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5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6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6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66">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6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6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146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7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74">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1476">
            <w:pPr>
              <w:rPr>
                <w:rFonts w:ascii="Calibri" w:cs="Calibri" w:eastAsia="Calibri" w:hAnsi="Calibri"/>
                <w:color w:val="ff0000"/>
                <w:sz w:val="16"/>
                <w:szCs w:val="16"/>
              </w:rPr>
            </w:pPr>
            <w:r w:rsidDel="00000000" w:rsidR="00000000" w:rsidRPr="00000000">
              <w:rPr>
                <w:rFonts w:ascii="Calibri" w:cs="Calibri" w:eastAsia="Calibri" w:hAnsi="Calibri"/>
                <w:sz w:val="16"/>
                <w:szCs w:val="16"/>
                <w:rtl w:val="0"/>
              </w:rPr>
              <w:t xml:space="preserve">To which CoreTrustSeal requirement(s) does it apply?</w:t>
            </w:r>
            <w:r w:rsidDel="00000000" w:rsidR="00000000" w:rsidRPr="00000000">
              <w:rPr>
                <w:rtl w:val="0"/>
              </w:rPr>
            </w:r>
          </w:p>
        </w:tc>
        <w:tc>
          <w:tcPr/>
          <w:p w:rsidR="00000000" w:rsidDel="00000000" w:rsidP="00000000" w:rsidRDefault="00000000" w:rsidRPr="00000000" w14:paraId="0000147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47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47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4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47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48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48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48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48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48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48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49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49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49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49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49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49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9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9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A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A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A6">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A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A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A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4B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14B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B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B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4B9">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4BB">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4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4B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4C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4E0">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4F0">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50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51B">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5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metadata include qualified references (links) between the data and its related entities?</w:t>
            </w:r>
          </w:p>
          <w:p w:rsidR="00000000" w:rsidDel="00000000" w:rsidP="00000000" w:rsidRDefault="00000000" w:rsidRPr="00000000" w14:paraId="00001526">
            <w:pPr>
              <w:numPr>
                <w:ilvl w:val="0"/>
                <w:numId w:val="39"/>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Y</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es</w:t>
            </w:r>
            <w:r w:rsidDel="00000000" w:rsidR="00000000" w:rsidRPr="00000000">
              <w:rPr>
                <w:rtl w:val="0"/>
              </w:rPr>
            </w:r>
          </w:p>
          <w:p w:rsidR="00000000" w:rsidDel="00000000" w:rsidP="00000000" w:rsidRDefault="00000000" w:rsidRPr="00000000" w14:paraId="00001527">
            <w:pPr>
              <w:numPr>
                <w:ilvl w:val="0"/>
                <w:numId w:val="39"/>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w:t>
            </w:r>
          </w:p>
        </w:tc>
        <w:tc>
          <w:tcPr>
            <w:gridSpan w:val="10"/>
            <w:tcBorders>
              <w:bottom w:color="000000" w:space="0" w:sz="4" w:val="single"/>
            </w:tcBorders>
          </w:tcPr>
          <w:p w:rsidR="00000000" w:rsidDel="00000000" w:rsidP="00000000" w:rsidRDefault="00000000" w:rsidRPr="00000000" w14:paraId="000015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54A">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56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57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58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591">
            <w:pPr>
              <w:numPr>
                <w:ilvl w:val="0"/>
                <w:numId w:val="46"/>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URL of the machine-readable metadata document</w:t>
            </w:r>
          </w:p>
        </w:tc>
        <w:tc>
          <w:tcPr>
            <w:gridSpan w:val="14"/>
          </w:tcPr>
          <w:p w:rsidR="00000000" w:rsidDel="00000000" w:rsidP="00000000" w:rsidRDefault="00000000" w:rsidRPr="00000000" w14:paraId="00001599">
            <w:pPr>
              <w:spacing w:after="0" w:before="0" w:line="276" w:lineRule="auto"/>
              <w:ind w:right="0"/>
              <w:jc w:val="left"/>
              <w:rPr>
                <w:rFonts w:ascii="Calibri" w:cs="Calibri" w:eastAsia="Calibri" w:hAnsi="Calibri"/>
                <w:b w:val="0"/>
                <w:i w:val="0"/>
                <w:smallCaps w:val="0"/>
                <w:strike w:val="0"/>
                <w:sz w:val="16"/>
                <w:szCs w:val="16"/>
                <w:u w:val="none"/>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Check the metadata elements which indicate the relationship between </w:t>
            </w:r>
            <w:r w:rsidDel="00000000" w:rsidR="00000000" w:rsidRPr="00000000">
              <w:rPr>
                <w:rFonts w:ascii="Calibri" w:cs="Calibri" w:eastAsia="Calibri" w:hAnsi="Calibri"/>
                <w:sz w:val="16"/>
                <w:szCs w:val="16"/>
                <w:rtl w:val="0"/>
              </w:rPr>
              <w:t xml:space="preserve">data </w:t>
            </w:r>
            <w:r w:rsidDel="00000000" w:rsidR="00000000" w:rsidRPr="00000000">
              <w:rPr>
                <w:rFonts w:ascii="Calibri" w:cs="Calibri" w:eastAsia="Calibri" w:hAnsi="Calibri"/>
                <w:b w:val="0"/>
                <w:i w:val="0"/>
                <w:smallCaps w:val="0"/>
                <w:strike w:val="0"/>
                <w:sz w:val="16"/>
                <w:szCs w:val="16"/>
                <w:u w:val="none"/>
                <w:vertAlign w:val="baseline"/>
                <w:rtl w:val="0"/>
              </w:rPr>
              <w:t xml:space="preserve">and </w:t>
            </w:r>
            <w:r w:rsidDel="00000000" w:rsidR="00000000" w:rsidRPr="00000000">
              <w:rPr>
                <w:rFonts w:ascii="Calibri" w:cs="Calibri" w:eastAsia="Calibri" w:hAnsi="Calibri"/>
                <w:sz w:val="16"/>
                <w:szCs w:val="16"/>
                <w:rtl w:val="0"/>
              </w:rPr>
              <w:t xml:space="preserve">related entities.</w:t>
            </w:r>
            <w:r w:rsidDel="00000000" w:rsidR="00000000" w:rsidRPr="00000000">
              <w:rPr>
                <w:rtl w:val="0"/>
              </w:rPr>
            </w:r>
          </w:p>
          <w:p w:rsidR="00000000" w:rsidDel="00000000" w:rsidP="00000000" w:rsidRDefault="00000000" w:rsidRPr="00000000" w14:paraId="0000159A">
            <w:pPr>
              <w:spacing w:after="0" w:before="0" w:line="276" w:lineRule="auto"/>
              <w:ind w:right="0"/>
              <w:jc w:val="left"/>
              <w:rPr>
                <w:rFonts w:ascii="Calibri" w:cs="Calibri" w:eastAsia="Calibri" w:hAnsi="Calibri"/>
                <w:b w:val="0"/>
                <w:i w:val="0"/>
                <w:smallCaps w:val="0"/>
                <w:strike w:val="0"/>
                <w:sz w:val="16"/>
                <w:szCs w:val="16"/>
                <w:u w:val="none"/>
                <w:vertAlign w:val="baseline"/>
              </w:rPr>
            </w:pPr>
            <w:r w:rsidDel="00000000" w:rsidR="00000000" w:rsidRPr="00000000">
              <w:rPr>
                <w:rFonts w:ascii="Calibri" w:cs="Calibri" w:eastAsia="Calibri" w:hAnsi="Calibri"/>
                <w:b w:val="0"/>
                <w:i w:val="0"/>
                <w:smallCaps w:val="0"/>
                <w:strike w:val="0"/>
                <w:sz w:val="16"/>
                <w:szCs w:val="16"/>
                <w:u w:val="none"/>
                <w:vertAlign w:val="baseline"/>
                <w:rtl w:val="0"/>
              </w:rPr>
              <w:t xml:space="preserve">Check if the UR</w:t>
            </w:r>
            <w:r w:rsidDel="00000000" w:rsidR="00000000" w:rsidRPr="00000000">
              <w:rPr>
                <w:rFonts w:ascii="Calibri" w:cs="Calibri" w:eastAsia="Calibri" w:hAnsi="Calibri"/>
                <w:sz w:val="16"/>
                <w:szCs w:val="16"/>
                <w:rtl w:val="0"/>
              </w:rPr>
              <w:t xml:space="preserve">L</w:t>
            </w:r>
            <w:r w:rsidDel="00000000" w:rsidR="00000000" w:rsidRPr="00000000">
              <w:rPr>
                <w:rFonts w:ascii="Calibri" w:cs="Calibri" w:eastAsia="Calibri" w:hAnsi="Calibri"/>
                <w:b w:val="0"/>
                <w:i w:val="0"/>
                <w:smallCaps w:val="0"/>
                <w:strike w:val="0"/>
                <w:sz w:val="16"/>
                <w:szCs w:val="16"/>
                <w:u w:val="none"/>
                <w:vertAlign w:val="baseline"/>
                <w:rtl w:val="0"/>
              </w:rPr>
              <w:t xml:space="preserve"> of the </w:t>
            </w:r>
            <w:r w:rsidDel="00000000" w:rsidR="00000000" w:rsidRPr="00000000">
              <w:rPr>
                <w:rFonts w:ascii="Calibri" w:cs="Calibri" w:eastAsia="Calibri" w:hAnsi="Calibri"/>
                <w:sz w:val="16"/>
                <w:szCs w:val="16"/>
                <w:rtl w:val="0"/>
              </w:rPr>
              <w:t xml:space="preserve">related </w:t>
            </w:r>
            <w:r w:rsidDel="00000000" w:rsidR="00000000" w:rsidRPr="00000000">
              <w:rPr>
                <w:rFonts w:ascii="Calibri" w:cs="Calibri" w:eastAsia="Calibri" w:hAnsi="Calibri"/>
                <w:sz w:val="16"/>
                <w:szCs w:val="16"/>
                <w:rtl w:val="0"/>
              </w:rPr>
              <w:t xml:space="preserve">entity </w:t>
            </w:r>
            <w:r w:rsidDel="00000000" w:rsidR="00000000" w:rsidRPr="00000000">
              <w:rPr>
                <w:rFonts w:ascii="Calibri" w:cs="Calibri" w:eastAsia="Calibri" w:hAnsi="Calibri"/>
                <w:b w:val="0"/>
                <w:i w:val="0"/>
                <w:smallCaps w:val="0"/>
                <w:strike w:val="0"/>
                <w:sz w:val="16"/>
                <w:szCs w:val="16"/>
                <w:u w:val="none"/>
                <w:vertAlign w:val="baseline"/>
                <w:rtl w:val="0"/>
              </w:rPr>
              <w:t xml:space="preserve">is </w:t>
            </w:r>
            <w:r w:rsidDel="00000000" w:rsidR="00000000" w:rsidRPr="00000000">
              <w:rPr>
                <w:rFonts w:ascii="Calibri" w:cs="Calibri" w:eastAsia="Calibri" w:hAnsi="Calibri"/>
                <w:sz w:val="16"/>
                <w:szCs w:val="16"/>
                <w:rtl w:val="0"/>
              </w:rPr>
              <w:t xml:space="preserve">active.</w:t>
            </w:r>
            <w:r w:rsidDel="00000000" w:rsidR="00000000" w:rsidRPr="00000000">
              <w:rPr>
                <w:rtl w:val="0"/>
              </w:rPr>
            </w:r>
          </w:p>
        </w:tc>
        <w:tc>
          <w:tcPr>
            <w:gridSpan w:val="14"/>
          </w:tcPr>
          <w:p w:rsidR="00000000" w:rsidDel="00000000" w:rsidP="00000000" w:rsidRDefault="00000000" w:rsidRPr="00000000" w14:paraId="000015A8">
            <w:pPr>
              <w:numPr>
                <w:ilvl w:val="0"/>
                <w:numId w:val="7"/>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Y</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es</w:t>
            </w:r>
            <w:r w:rsidDel="00000000" w:rsidR="00000000" w:rsidRPr="00000000">
              <w:rPr>
                <w:rtl w:val="0"/>
              </w:rPr>
            </w:r>
          </w:p>
          <w:p w:rsidR="00000000" w:rsidDel="00000000" w:rsidP="00000000" w:rsidRDefault="00000000" w:rsidRPr="00000000" w14:paraId="000015A9">
            <w:pPr>
              <w:numPr>
                <w:ilvl w:val="0"/>
                <w:numId w:val="7"/>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w:t>
            </w:r>
            <w:r w:rsidDel="00000000" w:rsidR="00000000" w:rsidRPr="00000000">
              <w:rPr>
                <w:rtl w:val="0"/>
              </w:rPr>
            </w:r>
          </w:p>
          <w:p w:rsidR="00000000" w:rsidDel="00000000" w:rsidP="00000000" w:rsidRDefault="00000000" w:rsidRPr="00000000" w14:paraId="000015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URL and type of the related entities and their status (active, not active).</w:t>
            </w:r>
          </w:p>
          <w:p w:rsidR="00000000" w:rsidDel="00000000" w:rsidP="00000000" w:rsidRDefault="00000000" w:rsidRPr="00000000" w14:paraId="000015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15B9">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5DD">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5DE">
            <w:pPr>
              <w:numPr>
                <w:ilvl w:val="0"/>
                <w:numId w:val="3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DataCite Metadata Schema specifies relation types between research entities, https://schema.datacite.org/meta/kernel-4.3/include/datacite-relationType-v4.xsd</w:t>
            </w:r>
          </w:p>
          <w:p w:rsidR="00000000" w:rsidDel="00000000" w:rsidP="00000000" w:rsidRDefault="00000000" w:rsidRPr="00000000" w14:paraId="000015DF">
            <w:pPr>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5E0">
            <w:pPr>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15E1">
            <w:pPr>
              <w:numPr>
                <w:ilvl w:val="0"/>
                <w:numId w:val="18"/>
              </w:numPr>
              <w:spacing w:after="0" w:before="0" w:line="276"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ifferent metadata schemas may use different </w:t>
            </w:r>
            <w:r w:rsidDel="00000000" w:rsidR="00000000" w:rsidRPr="00000000">
              <w:rPr>
                <w:rFonts w:ascii="Calibri" w:cs="Calibri" w:eastAsia="Calibri" w:hAnsi="Calibri"/>
                <w:sz w:val="16"/>
                <w:szCs w:val="16"/>
                <w:rtl w:val="0"/>
              </w:rPr>
              <w:t xml:space="preserve">properties </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to specify the relation </w:t>
            </w:r>
            <w:r w:rsidDel="00000000" w:rsidR="00000000" w:rsidRPr="00000000">
              <w:rPr>
                <w:rFonts w:ascii="Calibri" w:cs="Calibri" w:eastAsia="Calibri" w:hAnsi="Calibri"/>
                <w:sz w:val="16"/>
                <w:szCs w:val="16"/>
                <w:rtl w:val="0"/>
              </w:rPr>
              <w:t xml:space="preserve">between data</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and its related entities.</w:t>
            </w:r>
          </w:p>
          <w:p w:rsidR="00000000" w:rsidDel="00000000" w:rsidP="00000000" w:rsidRDefault="00000000" w:rsidRPr="00000000" w14:paraId="000015E2">
            <w:pPr>
              <w:numPr>
                <w:ilvl w:val="0"/>
                <w:numId w:val="18"/>
              </w:numPr>
              <w:spacing w:after="0" w:before="0" w:line="276" w:lineRule="auto"/>
              <w:ind w:left="360" w:right="0" w:hanging="360"/>
              <w:jc w:val="left"/>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automatic assessment regards any relation between a data and its related entities as success. It does not consider the number or types of relations.</w:t>
            </w:r>
          </w:p>
        </w:tc>
      </w:tr>
    </w:tbl>
    <w:p w:rsidR="00000000" w:rsidDel="00000000" w:rsidP="00000000" w:rsidRDefault="00000000" w:rsidRPr="00000000" w14:paraId="0000160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60C">
      <w:pPr>
        <w:numPr>
          <w:ilvl w:val="0"/>
          <w:numId w:val="11"/>
        </w:numPr>
        <w:ind w:left="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Community-Driven Metadata</w:t>
      </w:r>
      <w:r w:rsidDel="00000000" w:rsidR="00000000" w:rsidRPr="00000000">
        <w:rPr>
          <w:rtl w:val="0"/>
        </w:rPr>
      </w:r>
    </w:p>
    <w:p w:rsidR="00000000" w:rsidDel="00000000" w:rsidP="00000000" w:rsidRDefault="00000000" w:rsidRPr="00000000" w14:paraId="0000160D">
      <w:pPr>
        <w:ind w:left="360"/>
        <w:rPr>
          <w:rFonts w:ascii="Calibri" w:cs="Calibri" w:eastAsia="Calibri" w:hAnsi="Calibri"/>
          <w:b w:val="1"/>
          <w:sz w:val="24"/>
          <w:szCs w:val="24"/>
        </w:rPr>
      </w:pPr>
      <w:r w:rsidDel="00000000" w:rsidR="00000000" w:rsidRPr="00000000">
        <w:rPr>
          <w:rtl w:val="0"/>
        </w:rPr>
      </w:r>
    </w:p>
    <w:tbl>
      <w:tblPr>
        <w:tblStyle w:val="Table11"/>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60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60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6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6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FsF-R1-01M</w:t>
            </w:r>
          </w:p>
        </w:tc>
      </w:tr>
      <w:tr>
        <w:tc>
          <w:tcPr/>
          <w:p w:rsidR="00000000" w:rsidDel="00000000" w:rsidP="00000000" w:rsidRDefault="00000000" w:rsidRPr="00000000" w14:paraId="000016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6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Community-driven metadata</w:t>
            </w:r>
          </w:p>
        </w:tc>
      </w:tr>
      <w:tr>
        <w:tc>
          <w:tcPr/>
          <w:p w:rsidR="00000000" w:rsidDel="00000000" w:rsidP="00000000" w:rsidRDefault="00000000" w:rsidRPr="00000000" w14:paraId="000016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6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to core metadata required to support data citation and discovery (FsF-F2-01M), metadata to support data reusability should be made available following community metadata standards. Community metadata standards may exhibit different levels of readiness. Some communities have well-established metadata standards, e.g., geospatial (19115), biodiversity (DarwinCore, ABCD, EML), social science (DDI). In contrast, others, including new domains, may have limited or standards that are under development, e.g., engineering and linguistics. </w:t>
            </w:r>
          </w:p>
        </w:tc>
      </w:tr>
      <w:tr>
        <w:trPr>
          <w:trHeight w:val="340" w:hRule="atLeast"/>
        </w:trPr>
        <w:tc>
          <w:tcPr>
            <w:vMerge w:val="restart"/>
          </w:tcPr>
          <w:p w:rsidR="00000000" w:rsidDel="00000000" w:rsidP="00000000" w:rsidRDefault="00000000" w:rsidRPr="00000000" w14:paraId="000016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169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69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69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6A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6A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6A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6A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6A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6A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6A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16B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6B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6B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6B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6B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6BD">
            <w:pPr>
              <w:widowControl w:val="0"/>
              <w:spacing w:line="276" w:lineRule="auto"/>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B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C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C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C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C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C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C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C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D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D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6D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D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16D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D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6DE">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16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16E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6E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6E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6E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6E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6E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6E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6E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6F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6F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6F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6F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6F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6F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70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70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703">
            <w:pPr>
              <w:widowControl w:val="0"/>
              <w:spacing w:line="276"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70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0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0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70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0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0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10">
            <w:pPr>
              <w:jc w:val="center"/>
              <w:rPr>
                <w:rFonts w:ascii="Calibri" w:cs="Calibri" w:eastAsia="Calibri" w:hAnsi="Calibri"/>
                <w:color w:val="ff0000"/>
                <w:sz w:val="16"/>
                <w:szCs w:val="16"/>
              </w:rPr>
            </w:pPr>
            <w:r w:rsidDel="00000000" w:rsidR="00000000" w:rsidRPr="00000000">
              <w:rPr>
                <w:rtl w:val="0"/>
              </w:rPr>
            </w:r>
          </w:p>
        </w:tc>
        <w:tc>
          <w:tcPr>
            <w:gridSpan w:val="3"/>
          </w:tcPr>
          <w:p w:rsidR="00000000" w:rsidDel="00000000" w:rsidP="00000000" w:rsidRDefault="00000000" w:rsidRPr="00000000" w14:paraId="00001712">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1715">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717">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71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1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1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72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1723">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725">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7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72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73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749">
            <w:pPr>
              <w:widowControl w:val="0"/>
              <w:spacing w:line="276" w:lineRule="auto"/>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74A">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75A">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76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78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7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metadata</w:t>
            </w:r>
            <w:r w:rsidDel="00000000" w:rsidR="00000000" w:rsidRPr="00000000">
              <w:rPr>
                <w:rFonts w:ascii="Calibri" w:cs="Calibri" w:eastAsia="Calibri" w:hAnsi="Calibri"/>
                <w:sz w:val="16"/>
                <w:szCs w:val="16"/>
                <w:rtl w:val="0"/>
              </w:rPr>
              <w:t xml:space="preserve"> meet a community-endorsed</w:t>
            </w:r>
            <w:r w:rsidDel="00000000" w:rsidR="00000000" w:rsidRPr="00000000">
              <w:rPr>
                <w:rFonts w:ascii="Calibri" w:cs="Calibri" w:eastAsia="Calibri" w:hAnsi="Calibri"/>
                <w:sz w:val="16"/>
                <w:szCs w:val="16"/>
                <w:rtl w:val="0"/>
              </w:rPr>
              <w:t xml:space="preserve"> standard?</w:t>
            </w:r>
          </w:p>
          <w:p w:rsidR="00000000" w:rsidDel="00000000" w:rsidP="00000000" w:rsidRDefault="00000000" w:rsidRPr="00000000" w14:paraId="00001790">
            <w:pPr>
              <w:numPr>
                <w:ilvl w:val="0"/>
                <w:numId w:val="3"/>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1791">
            <w:pPr>
              <w:numPr>
                <w:ilvl w:val="0"/>
                <w:numId w:val="3"/>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792">
            <w:pPr>
              <w:numPr>
                <w:ilvl w:val="0"/>
                <w:numId w:val="3"/>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t>
            </w:r>
            <w:r w:rsidDel="00000000" w:rsidR="00000000" w:rsidRPr="00000000">
              <w:rPr>
                <w:rFonts w:ascii="Calibri" w:cs="Calibri" w:eastAsia="Calibri" w:hAnsi="Calibri"/>
                <w:sz w:val="16"/>
                <w:szCs w:val="16"/>
                <w:rtl w:val="0"/>
              </w:rPr>
              <w:t xml:space="preserve">tandard unknown/unavailable</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17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7B5">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7D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7E0">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7E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7FC">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Subject area</w:t>
            </w:r>
          </w:p>
          <w:p w:rsidR="00000000" w:rsidDel="00000000" w:rsidP="00000000" w:rsidRDefault="00000000" w:rsidRPr="00000000" w14:paraId="000017FD">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URL of the metadata standard </w:t>
            </w:r>
          </w:p>
          <w:p w:rsidR="00000000" w:rsidDel="00000000" w:rsidP="00000000" w:rsidRDefault="00000000" w:rsidRPr="00000000" w14:paraId="000017FE">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URL of the machine-readable metadata document that meets the specified standard</w:t>
            </w:r>
            <w:r w:rsidDel="00000000" w:rsidR="00000000" w:rsidRPr="00000000">
              <w:rPr>
                <w:rtl w:val="0"/>
              </w:rPr>
            </w:r>
          </w:p>
        </w:tc>
        <w:tc>
          <w:tcPr>
            <w:gridSpan w:val="14"/>
          </w:tcPr>
          <w:p w:rsidR="00000000" w:rsidDel="00000000" w:rsidP="00000000" w:rsidRDefault="00000000" w:rsidRPr="00000000" w14:paraId="000018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Based on the specified subject area, verify if the specified metadata standard is listed as one of the community-endorsed standards from a metadata registry.</w:t>
            </w:r>
          </w:p>
          <w:p w:rsidR="00000000" w:rsidDel="00000000" w:rsidP="00000000" w:rsidRDefault="00000000" w:rsidRPr="00000000" w14:paraId="000018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Use namespace elements and attributes to test if the metadata document is formatted based on the standard.</w:t>
            </w:r>
          </w:p>
        </w:tc>
        <w:tc>
          <w:tcPr>
            <w:gridSpan w:val="14"/>
          </w:tcPr>
          <w:p w:rsidR="00000000" w:rsidDel="00000000" w:rsidP="00000000" w:rsidRDefault="00000000" w:rsidRPr="00000000" w14:paraId="00001815">
            <w:pPr>
              <w:numPr>
                <w:ilvl w:val="0"/>
                <w:numId w:val="10"/>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1816">
            <w:pPr>
              <w:numPr>
                <w:ilvl w:val="0"/>
                <w:numId w:val="10"/>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817">
            <w:pPr>
              <w:numPr>
                <w:ilvl w:val="0"/>
                <w:numId w:val="10"/>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Standard unknown</w:t>
            </w:r>
            <w:r w:rsidDel="00000000" w:rsidR="00000000" w:rsidRPr="00000000">
              <w:rPr>
                <w:rtl w:val="0"/>
              </w:rPr>
            </w:r>
          </w:p>
          <w:p w:rsidR="00000000" w:rsidDel="00000000" w:rsidP="00000000" w:rsidRDefault="00000000" w:rsidRPr="00000000" w14:paraId="000018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URL of the community standard.</w:t>
            </w:r>
            <w:r w:rsidDel="00000000" w:rsidR="00000000" w:rsidRPr="00000000">
              <w:rPr>
                <w:rtl w:val="0"/>
              </w:rPr>
            </w:r>
          </w:p>
          <w:p w:rsidR="00000000" w:rsidDel="00000000" w:rsidP="00000000" w:rsidRDefault="00000000" w:rsidRPr="00000000" w14:paraId="000018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r w:rsidDel="00000000" w:rsidR="00000000" w:rsidRPr="00000000">
              <w:rPr>
                <w:rtl w:val="0"/>
              </w:rPr>
            </w:r>
          </w:p>
          <w:p w:rsidR="00000000" w:rsidDel="00000000" w:rsidP="00000000" w:rsidRDefault="00000000" w:rsidRPr="00000000" w14:paraId="0000181A">
            <w:pPr>
              <w:ind w:left="360" w:hanging="720"/>
              <w:rPr>
                <w:rFonts w:ascii="Calibri" w:cs="Calibri" w:eastAsia="Calibri" w:hAnsi="Calibri"/>
                <w:sz w:val="16"/>
                <w:szCs w:val="16"/>
              </w:rPr>
            </w:pPr>
            <w:r w:rsidDel="00000000" w:rsidR="00000000" w:rsidRPr="00000000">
              <w:rPr>
                <w:rtl w:val="0"/>
              </w:rPr>
            </w:r>
          </w:p>
        </w:tc>
      </w:tr>
      <w:tr>
        <w:trPr>
          <w:trHeight w:val="200" w:hRule="atLeast"/>
        </w:trPr>
        <w:tc>
          <w:tcPr>
            <w:gridSpan w:val="36"/>
            <w:shd w:fill="c6d9f1" w:val="clear"/>
          </w:tcPr>
          <w:p w:rsidR="00000000" w:rsidDel="00000000" w:rsidP="00000000" w:rsidRDefault="00000000" w:rsidRPr="00000000" w14:paraId="00001828">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84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8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Examples of the community metadata standards and their status are available at FAIRSharing (</w:t>
            </w:r>
            <w:r w:rsidDel="00000000" w:rsidR="00000000" w:rsidRPr="00000000">
              <w:rPr>
                <w:rFonts w:ascii="Calibri" w:cs="Calibri" w:eastAsia="Calibri" w:hAnsi="Calibri"/>
                <w:color w:val="0000ff"/>
                <w:sz w:val="16"/>
                <w:szCs w:val="16"/>
                <w:u w:val="single"/>
                <w:rtl w:val="0"/>
              </w:rPr>
              <w:t xml:space="preserve">https://fairsharing.org/standards/</w:t>
            </w:r>
            <w:r w:rsidDel="00000000" w:rsidR="00000000" w:rsidRPr="00000000">
              <w:rPr>
                <w:rFonts w:ascii="Calibri" w:cs="Calibri" w:eastAsia="Calibri" w:hAnsi="Calibri"/>
                <w:sz w:val="16"/>
                <w:szCs w:val="16"/>
                <w:rtl w:val="0"/>
              </w:rPr>
              <w:t xml:space="preserve">) and RDA Metadata Directory (</w:t>
            </w:r>
            <w:hyperlink r:id="rId24">
              <w:r w:rsidDel="00000000" w:rsidR="00000000" w:rsidRPr="00000000">
                <w:rPr>
                  <w:rFonts w:ascii="Calibri" w:cs="Calibri" w:eastAsia="Calibri" w:hAnsi="Calibri"/>
                  <w:color w:val="0000ff"/>
                  <w:sz w:val="16"/>
                  <w:szCs w:val="16"/>
                  <w:u w:val="single"/>
                  <w:rtl w:val="0"/>
                </w:rPr>
                <w:t xml:space="preserve">http://rd-alliance.github.io/metadata-directory/subjects/</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184E">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4F">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1850">
            <w:pPr>
              <w:numPr>
                <w:ilvl w:val="0"/>
                <w:numId w:val="12"/>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Metadata completeness is conditioned by the best practices and metadata standards within a given discipline or domain. </w:t>
            </w:r>
            <w:r w:rsidDel="00000000" w:rsidR="00000000" w:rsidRPr="00000000">
              <w:rPr>
                <w:rFonts w:ascii="Calibri" w:cs="Calibri" w:eastAsia="Calibri" w:hAnsi="Calibri"/>
                <w:sz w:val="16"/>
                <w:szCs w:val="16"/>
                <w:rtl w:val="0"/>
              </w:rPr>
              <w:t xml:space="preserve">Future evaluation of the metric should also consider metadata completeness, i.e., the degree to which the metadata are specified based on a standard of the data domain.</w:t>
            </w:r>
            <w:r w:rsidDel="00000000" w:rsidR="00000000" w:rsidRPr="00000000">
              <w:rPr>
                <w:rtl w:val="0"/>
              </w:rPr>
            </w:r>
          </w:p>
        </w:tc>
      </w:tr>
    </w:tbl>
    <w:p w:rsidR="00000000" w:rsidDel="00000000" w:rsidP="00000000" w:rsidRDefault="00000000" w:rsidRPr="00000000" w14:paraId="0000187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7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7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7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879">
      <w:pPr>
        <w:numPr>
          <w:ilvl w:val="0"/>
          <w:numId w:val="11"/>
        </w:numPr>
        <w:ind w:left="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rtl w:val="0"/>
        </w:rPr>
        <w:t xml:space="preserve">ata Content Description </w:t>
      </w:r>
      <w:r w:rsidDel="00000000" w:rsidR="00000000" w:rsidRPr="00000000">
        <w:rPr>
          <w:rtl w:val="0"/>
        </w:rPr>
      </w:r>
    </w:p>
    <w:p w:rsidR="00000000" w:rsidDel="00000000" w:rsidP="00000000" w:rsidRDefault="00000000" w:rsidRPr="00000000" w14:paraId="0000187A">
      <w:pPr>
        <w:ind w:left="360"/>
        <w:rPr>
          <w:rFonts w:ascii="Calibri" w:cs="Calibri" w:eastAsia="Calibri" w:hAnsi="Calibri"/>
          <w:b w:val="1"/>
          <w:sz w:val="24"/>
          <w:szCs w:val="24"/>
        </w:rPr>
      </w:pPr>
      <w:r w:rsidDel="00000000" w:rsidR="00000000" w:rsidRPr="00000000">
        <w:rPr>
          <w:rtl w:val="0"/>
        </w:rPr>
      </w:r>
    </w:p>
    <w:tbl>
      <w:tblPr>
        <w:tblStyle w:val="Table12"/>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87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87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8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8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FsF-R1-02M</w:t>
            </w:r>
          </w:p>
        </w:tc>
      </w:tr>
      <w:tr>
        <w:tc>
          <w:tcPr/>
          <w:p w:rsidR="00000000" w:rsidDel="00000000" w:rsidP="00000000" w:rsidRDefault="00000000" w:rsidRPr="00000000" w14:paraId="000018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8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content description</w:t>
            </w:r>
          </w:p>
        </w:tc>
      </w:tr>
      <w:tr>
        <w:tc>
          <w:tcPr/>
          <w:p w:rsidR="00000000" w:rsidDel="00000000" w:rsidP="00000000" w:rsidRDefault="00000000" w:rsidRPr="00000000" w14:paraId="000018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8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metric  evaluates if the content descriptions specified in the metadata conform with the actual data. Examples of content descriptions are variables measured, methods, structure, MIME type, and size. </w:t>
            </w:r>
          </w:p>
        </w:tc>
      </w:tr>
      <w:tr>
        <w:trPr>
          <w:trHeight w:val="340" w:hRule="atLeast"/>
        </w:trPr>
        <w:tc>
          <w:tcPr>
            <w:vMerge w:val="restart"/>
          </w:tcPr>
          <w:p w:rsidR="00000000" w:rsidDel="00000000" w:rsidP="00000000" w:rsidRDefault="00000000" w:rsidRPr="00000000" w14:paraId="000019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r w:rsidDel="00000000" w:rsidR="00000000" w:rsidRPr="00000000">
              <w:rPr>
                <w:rtl w:val="0"/>
              </w:rPr>
            </w:r>
          </w:p>
        </w:tc>
        <w:tc>
          <w:tcPr>
            <w:gridSpan w:val="2"/>
          </w:tcPr>
          <w:p w:rsidR="00000000" w:rsidDel="00000000" w:rsidP="00000000" w:rsidRDefault="00000000" w:rsidRPr="00000000" w14:paraId="0000190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90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90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90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9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91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91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91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91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91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191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92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92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92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92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92A">
            <w:pPr>
              <w:widowControl w:val="0"/>
              <w:spacing w:line="276" w:lineRule="auto"/>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2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2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2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3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3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3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3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3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3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3F">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4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4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194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4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4B">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19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194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94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95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95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95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95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95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95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95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96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96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96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96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96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96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96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970">
            <w:pPr>
              <w:widowControl w:val="0"/>
              <w:spacing w:line="276"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971">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7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7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7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7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7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7D">
            <w:pPr>
              <w:jc w:val="center"/>
              <w:rPr>
                <w:rFonts w:ascii="Calibri" w:cs="Calibri" w:eastAsia="Calibri" w:hAnsi="Calibri"/>
                <w:color w:val="ff0000"/>
                <w:sz w:val="16"/>
                <w:szCs w:val="16"/>
              </w:rPr>
            </w:pPr>
            <w:r w:rsidDel="00000000" w:rsidR="00000000" w:rsidRPr="00000000">
              <w:rPr>
                <w:rtl w:val="0"/>
              </w:rPr>
            </w:r>
          </w:p>
        </w:tc>
        <w:tc>
          <w:tcPr>
            <w:gridSpan w:val="3"/>
          </w:tcPr>
          <w:p w:rsidR="00000000" w:rsidDel="00000000" w:rsidP="00000000" w:rsidRDefault="00000000" w:rsidRPr="00000000" w14:paraId="0000197F">
            <w:pPr>
              <w:jc w:val="center"/>
              <w:rPr>
                <w:rFonts w:ascii="Calibri" w:cs="Calibri" w:eastAsia="Calibri" w:hAnsi="Calibri"/>
                <w:color w:val="ff0000"/>
                <w:sz w:val="16"/>
                <w:szCs w:val="16"/>
              </w:rPr>
            </w:pPr>
            <w:r w:rsidDel="00000000" w:rsidR="00000000" w:rsidRPr="00000000">
              <w:rPr>
                <w:rtl w:val="0"/>
              </w:rPr>
            </w:r>
          </w:p>
        </w:tc>
        <w:tc>
          <w:tcPr>
            <w:gridSpan w:val="2"/>
          </w:tcPr>
          <w:p w:rsidR="00000000" w:rsidDel="00000000" w:rsidP="00000000" w:rsidRDefault="00000000" w:rsidRPr="00000000" w14:paraId="0000198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84">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98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198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8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8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990">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992">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9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99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9A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9B6">
            <w:pPr>
              <w:widowControl w:val="0"/>
              <w:spacing w:line="276" w:lineRule="auto"/>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9B7">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9C7">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9D9">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9F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9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 the content descriptions specified in the metadata conform with the data? </w:t>
            </w:r>
          </w:p>
          <w:p w:rsidR="00000000" w:rsidDel="00000000" w:rsidP="00000000" w:rsidRDefault="00000000" w:rsidRPr="00000000" w14:paraId="000019FD">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Content description not specified</w:t>
            </w:r>
          </w:p>
          <w:p w:rsidR="00000000" w:rsidDel="00000000" w:rsidP="00000000" w:rsidRDefault="00000000" w:rsidRPr="00000000" w14:paraId="000019FE">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Fully conformed </w:t>
            </w:r>
          </w:p>
          <w:p w:rsidR="00000000" w:rsidDel="00000000" w:rsidP="00000000" w:rsidRDefault="00000000" w:rsidRPr="00000000" w14:paraId="000019FF">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Somewhat conformed</w:t>
            </w:r>
          </w:p>
          <w:p w:rsidR="00000000" w:rsidDel="00000000" w:rsidP="00000000" w:rsidRDefault="00000000" w:rsidRPr="00000000" w14:paraId="00001A00">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 conformed</w:t>
            </w:r>
          </w:p>
        </w:tc>
        <w:tc>
          <w:tcPr>
            <w:gridSpan w:val="10"/>
            <w:tcBorders>
              <w:bottom w:color="000000" w:space="0" w:sz="4" w:val="single"/>
            </w:tcBorders>
          </w:tcPr>
          <w:p w:rsidR="00000000" w:rsidDel="00000000" w:rsidP="00000000" w:rsidRDefault="00000000" w:rsidRPr="00000000" w14:paraId="00001A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A23">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A4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A4E">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A5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A6A">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Name/URL of the metadata standard</w:t>
            </w:r>
          </w:p>
          <w:p w:rsidR="00000000" w:rsidDel="00000000" w:rsidP="00000000" w:rsidRDefault="00000000" w:rsidRPr="00000000" w14:paraId="00001A6B">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URL of the machine-readable metadata document </w:t>
            </w:r>
          </w:p>
          <w:p w:rsidR="00000000" w:rsidDel="00000000" w:rsidP="00000000" w:rsidRDefault="00000000" w:rsidRPr="00000000" w14:paraId="00001A6C">
            <w:pPr>
              <w:numPr>
                <w:ilvl w:val="0"/>
                <w:numId w:val="46"/>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URI</w:t>
            </w:r>
          </w:p>
        </w:tc>
        <w:tc>
          <w:tcPr>
            <w:gridSpan w:val="14"/>
          </w:tcPr>
          <w:p w:rsidR="00000000" w:rsidDel="00000000" w:rsidP="00000000" w:rsidRDefault="00000000" w:rsidRPr="00000000" w14:paraId="00001A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Verify the presence/absence of metadata elements representing content description of the data. If the related metadata are specified, retrieve the data and identify its properties such as size and media type (MIME). </w:t>
            </w:r>
          </w:p>
          <w:p w:rsidR="00000000" w:rsidDel="00000000" w:rsidP="00000000" w:rsidRDefault="00000000" w:rsidRPr="00000000" w14:paraId="00001A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Compare the metadata values with the data properties values.</w:t>
            </w:r>
          </w:p>
        </w:tc>
        <w:tc>
          <w:tcPr>
            <w:gridSpan w:val="14"/>
          </w:tcPr>
          <w:p w:rsidR="00000000" w:rsidDel="00000000" w:rsidP="00000000" w:rsidRDefault="00000000" w:rsidRPr="00000000" w14:paraId="00001A83">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content descriptions </w:t>
            </w:r>
          </w:p>
          <w:p w:rsidR="00000000" w:rsidDel="00000000" w:rsidP="00000000" w:rsidRDefault="00000000" w:rsidRPr="00000000" w14:paraId="00001A84">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1A85">
            <w:pPr>
              <w:numPr>
                <w:ilvl w:val="0"/>
                <w:numId w:val="37"/>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A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key-value pairs of media type and size.</w:t>
            </w:r>
          </w:p>
          <w:p w:rsidR="00000000" w:rsidDel="00000000" w:rsidP="00000000" w:rsidRDefault="00000000" w:rsidRPr="00000000" w14:paraId="00001A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p w:rsidR="00000000" w:rsidDel="00000000" w:rsidP="00000000" w:rsidRDefault="00000000" w:rsidRPr="00000000" w14:paraId="00001A88">
            <w:pPr>
              <w:ind w:left="360" w:hanging="720"/>
              <w:rPr>
                <w:rFonts w:ascii="Calibri" w:cs="Calibri" w:eastAsia="Calibri" w:hAnsi="Calibri"/>
                <w:sz w:val="16"/>
                <w:szCs w:val="16"/>
              </w:rPr>
            </w:pPr>
            <w:r w:rsidDel="00000000" w:rsidR="00000000" w:rsidRPr="00000000">
              <w:rPr>
                <w:rtl w:val="0"/>
              </w:rPr>
            </w:r>
          </w:p>
        </w:tc>
      </w:tr>
      <w:tr>
        <w:trPr>
          <w:trHeight w:val="200" w:hRule="atLeast"/>
        </w:trPr>
        <w:tc>
          <w:tcPr>
            <w:gridSpan w:val="36"/>
            <w:shd w:fill="c6d9f1" w:val="clear"/>
          </w:tcPr>
          <w:p w:rsidR="00000000" w:rsidDel="00000000" w:rsidP="00000000" w:rsidRDefault="00000000" w:rsidRPr="00000000" w14:paraId="00001A96">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ABA">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ABB">
            <w:pPr>
              <w:numPr>
                <w:ilvl w:val="0"/>
                <w:numId w:val="52"/>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Model for Tabular Data and Metadata on the Web, </w:t>
            </w:r>
            <w:r w:rsidDel="00000000" w:rsidR="00000000" w:rsidRPr="00000000">
              <w:rPr>
                <w:rFonts w:ascii="Calibri" w:cs="Calibri" w:eastAsia="Calibri" w:hAnsi="Calibri"/>
                <w:sz w:val="16"/>
                <w:szCs w:val="16"/>
                <w:rtl w:val="0"/>
              </w:rPr>
              <w:t xml:space="preserve">https://www.w3.org/TR/tabular-data-model/</w:t>
            </w:r>
          </w:p>
          <w:p w:rsidR="00000000" w:rsidDel="00000000" w:rsidP="00000000" w:rsidRDefault="00000000" w:rsidRPr="00000000" w14:paraId="00001ABC">
            <w:pPr>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ABD">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Known Limitations/Constraints</w:t>
            </w:r>
            <w:r w:rsidDel="00000000" w:rsidR="00000000" w:rsidRPr="00000000">
              <w:rPr>
                <w:rtl w:val="0"/>
              </w:rPr>
            </w:r>
          </w:p>
          <w:p w:rsidR="00000000" w:rsidDel="00000000" w:rsidP="00000000" w:rsidRDefault="00000000" w:rsidRPr="00000000" w14:paraId="00001ABE">
            <w:pPr>
              <w:numPr>
                <w:ilvl w:val="0"/>
                <w:numId w:val="12"/>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automatic assessment is limited to the evaluation of the size and media type of the data. Other data content descriptions (e.g., method, variable measured) cannot be assessed programmatically due to the challenge of parsing different types of data, and unstructured content descriptions included in a data file.</w:t>
            </w:r>
          </w:p>
        </w:tc>
      </w:tr>
    </w:tbl>
    <w:p w:rsidR="00000000" w:rsidDel="00000000" w:rsidP="00000000" w:rsidRDefault="00000000" w:rsidRPr="00000000" w14:paraId="00001AE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E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E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E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E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E7">
      <w:pPr>
        <w:numPr>
          <w:ilvl w:val="0"/>
          <w:numId w:val="11"/>
        </w:numPr>
        <w:spacing w:after="0" w:before="0" w:line="276" w:lineRule="auto"/>
        <w:ind w:left="360" w:right="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Usage License</w:t>
      </w:r>
    </w:p>
    <w:p w:rsidR="00000000" w:rsidDel="00000000" w:rsidP="00000000" w:rsidRDefault="00000000" w:rsidRPr="00000000" w14:paraId="00001AE8">
      <w:pPr>
        <w:spacing w:after="0" w:before="0" w:line="276" w:lineRule="auto"/>
        <w:ind w:left="360" w:right="0"/>
        <w:jc w:val="left"/>
        <w:rPr>
          <w:rFonts w:ascii="Calibri" w:cs="Calibri" w:eastAsia="Calibri" w:hAnsi="Calibri"/>
          <w:b w:val="1"/>
          <w:sz w:val="24"/>
          <w:szCs w:val="24"/>
        </w:rPr>
      </w:pPr>
      <w:r w:rsidDel="00000000" w:rsidR="00000000" w:rsidRPr="00000000">
        <w:rPr>
          <w:rtl w:val="0"/>
        </w:rPr>
      </w:r>
    </w:p>
    <w:tbl>
      <w:tblPr>
        <w:tblStyle w:val="Table13"/>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AE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AEA">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B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B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FsF-R1.1-01M</w:t>
            </w:r>
          </w:p>
        </w:tc>
      </w:tr>
      <w:tr>
        <w:tc>
          <w:tcPr/>
          <w:p w:rsidR="00000000" w:rsidDel="00000000" w:rsidP="00000000" w:rsidRDefault="00000000" w:rsidRPr="00000000" w14:paraId="00001B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B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Usage Licence</w:t>
            </w:r>
          </w:p>
        </w:tc>
      </w:tr>
      <w:tr>
        <w:tc>
          <w:tcPr/>
          <w:p w:rsidR="00000000" w:rsidDel="00000000" w:rsidP="00000000" w:rsidRDefault="00000000" w:rsidRPr="00000000" w14:paraId="00001B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B53">
            <w:pPr>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In general, all data should be licensed because otherwise, users cannot easily reuse them in a legally sound way. This includes standard (e.g., Creative Commons) or bespoke licenses, and rights statement which indicate the conditions under which data can be reused. It is highly recommended to use a standard, machine-readable license such that it can be interpreted by machines and humans. In order to inform users about what rights they have to use a dataset, the license information should be specified as part of the dataset’s metadata.</w:t>
            </w:r>
            <w:r w:rsidDel="00000000" w:rsidR="00000000" w:rsidRPr="00000000">
              <w:rPr>
                <w:rtl w:val="0"/>
              </w:rPr>
            </w:r>
          </w:p>
        </w:tc>
      </w:tr>
      <w:tr>
        <w:trPr>
          <w:trHeight w:val="340" w:hRule="atLeast"/>
        </w:trPr>
        <w:tc>
          <w:tcPr>
            <w:vMerge w:val="restart"/>
          </w:tcPr>
          <w:p w:rsidR="00000000" w:rsidDel="00000000" w:rsidP="00000000" w:rsidRDefault="00000000" w:rsidRPr="00000000" w14:paraId="00001B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1B7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B7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B7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B7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B7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B8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B8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B8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B8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B8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1B8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B9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B9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B9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B9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9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9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9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9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A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A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A6">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A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A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A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B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B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B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Pr>
          <w:p w:rsidR="00000000" w:rsidDel="00000000" w:rsidP="00000000" w:rsidRDefault="00000000" w:rsidRPr="00000000" w14:paraId="00001BB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B9">
            <w:pPr>
              <w:jc w:val="center"/>
              <w:rPr>
                <w:rFonts w:ascii="Calibri" w:cs="Calibri" w:eastAsia="Calibri" w:hAnsi="Calibri"/>
                <w:sz w:val="16"/>
                <w:szCs w:val="16"/>
              </w:rPr>
            </w:pPr>
            <w:r w:rsidDel="00000000" w:rsidR="00000000" w:rsidRPr="00000000">
              <w:rPr>
                <w:rtl w:val="0"/>
              </w:rPr>
            </w:r>
          </w:p>
        </w:tc>
      </w:tr>
      <w:tr>
        <w:trPr>
          <w:trHeight w:val="360" w:hRule="atLeast"/>
        </w:trPr>
        <w:tc>
          <w:tcPr>
            <w:vMerge w:val="restart"/>
          </w:tcPr>
          <w:p w:rsidR="00000000" w:rsidDel="00000000" w:rsidP="00000000" w:rsidRDefault="00000000" w:rsidRPr="00000000" w14:paraId="00001B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1BB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BB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BB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BC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BC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BC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BC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BC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BC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BC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BD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BD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BD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BD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BD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BD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BD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E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1BE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E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E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E9">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E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E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F0">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F2">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BF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F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F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FC">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BFE">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C00">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C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C0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C1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C25">
            <w:pPr>
              <w:jc w:val="center"/>
              <w:rPr>
                <w:rFonts w:ascii="Calibri" w:cs="Calibri" w:eastAsia="Calibri" w:hAnsi="Calibri"/>
                <w:b w:val="1"/>
                <w:sz w:val="16"/>
                <w:szCs w:val="16"/>
              </w:rPr>
            </w:pP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C35">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C47">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C60">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C6A">
            <w:pPr>
              <w:rPr>
                <w:rFonts w:ascii="Calibri" w:cs="Calibri" w:eastAsia="Calibri" w:hAnsi="Calibri"/>
                <w:i w:val="0"/>
                <w:smallCaps w:val="0"/>
                <w:strike w:val="1"/>
                <w:color w:val="000000"/>
                <w:sz w:val="16"/>
                <w:szCs w:val="16"/>
                <w:vertAlign w:val="baseline"/>
              </w:rPr>
            </w:pPr>
            <w:r w:rsidDel="00000000" w:rsidR="00000000" w:rsidRPr="00000000">
              <w:rPr>
                <w:rFonts w:ascii="Calibri" w:cs="Calibri" w:eastAsia="Calibri" w:hAnsi="Calibri"/>
                <w:sz w:val="16"/>
                <w:szCs w:val="16"/>
                <w:rtl w:val="0"/>
              </w:rPr>
              <w:t xml:space="preserve">D</w:t>
            </w:r>
            <w:r w:rsidDel="00000000" w:rsidR="00000000" w:rsidRPr="00000000">
              <w:rPr>
                <w:rFonts w:ascii="Calibri" w:cs="Calibri" w:eastAsia="Calibri" w:hAnsi="Calibri"/>
                <w:sz w:val="16"/>
                <w:szCs w:val="16"/>
                <w:rtl w:val="0"/>
              </w:rPr>
              <w:t xml:space="preserve">oes the metadata include licence information under which the data can be reused?</w:t>
            </w:r>
            <w:r w:rsidDel="00000000" w:rsidR="00000000" w:rsidRPr="00000000">
              <w:rPr>
                <w:rtl w:val="0"/>
              </w:rPr>
            </w:r>
          </w:p>
          <w:p w:rsidR="00000000" w:rsidDel="00000000" w:rsidP="00000000" w:rsidRDefault="00000000" w:rsidRPr="00000000" w14:paraId="00001C6B">
            <w:pPr>
              <w:numPr>
                <w:ilvl w:val="0"/>
                <w:numId w:val="35"/>
              </w:numPr>
              <w:spacing w:after="0" w:before="0" w:line="276" w:lineRule="auto"/>
              <w:ind w:left="360" w:right="0" w:hanging="36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 </w:t>
            </w:r>
          </w:p>
          <w:p w:rsidR="00000000" w:rsidDel="00000000" w:rsidP="00000000" w:rsidRDefault="00000000" w:rsidRPr="00000000" w14:paraId="00001C6C">
            <w:pPr>
              <w:numPr>
                <w:ilvl w:val="0"/>
                <w:numId w:val="35"/>
              </w:numPr>
              <w:spacing w:after="0" w:before="0" w:line="276" w:lineRule="auto"/>
              <w:ind w:left="360" w:right="0" w:hanging="36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C6D">
            <w:pPr>
              <w:numPr>
                <w:ilvl w:val="0"/>
                <w:numId w:val="35"/>
              </w:numPr>
              <w:spacing w:after="0" w:before="0" w:line="276" w:lineRule="auto"/>
              <w:ind w:left="360" w:right="0" w:hanging="36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 applicable</w:t>
            </w:r>
            <w:r w:rsidDel="00000000" w:rsidR="00000000" w:rsidRPr="00000000">
              <w:rPr>
                <w:rtl w:val="0"/>
              </w:rPr>
            </w:r>
          </w:p>
        </w:tc>
        <w:tc>
          <w:tcPr>
            <w:gridSpan w:val="10"/>
            <w:tcBorders>
              <w:bottom w:color="000000" w:space="0" w:sz="4" w:val="single"/>
            </w:tcBorders>
          </w:tcPr>
          <w:p w:rsidR="00000000" w:rsidDel="00000000" w:rsidP="00000000" w:rsidRDefault="00000000" w:rsidRPr="00000000" w14:paraId="00001C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C90">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CB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CB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CC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CD7">
            <w:pPr>
              <w:numPr>
                <w:ilvl w:val="0"/>
                <w:numId w:val="26"/>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URL of the metadata standard </w:t>
            </w:r>
          </w:p>
          <w:p w:rsidR="00000000" w:rsidDel="00000000" w:rsidP="00000000" w:rsidRDefault="00000000" w:rsidRPr="00000000" w14:paraId="00001CD8">
            <w:pPr>
              <w:numPr>
                <w:ilvl w:val="0"/>
                <w:numId w:val="26"/>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URL of the machine-readable metadata document </w:t>
            </w:r>
            <w:r w:rsidDel="00000000" w:rsidR="00000000" w:rsidRPr="00000000">
              <w:rPr>
                <w:rtl w:val="0"/>
              </w:rPr>
            </w:r>
          </w:p>
        </w:tc>
        <w:tc>
          <w:tcPr>
            <w:gridSpan w:val="14"/>
          </w:tcPr>
          <w:p w:rsidR="00000000" w:rsidDel="00000000" w:rsidP="00000000" w:rsidRDefault="00000000" w:rsidRPr="00000000" w14:paraId="00001C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Verify the presence/absence of licence information through metadata element(s).</w:t>
            </w:r>
          </w:p>
          <w:p w:rsidR="00000000" w:rsidDel="00000000" w:rsidP="00000000" w:rsidRDefault="00000000" w:rsidRPr="00000000" w14:paraId="00001C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 license URL is provided, test if it is active. </w:t>
            </w:r>
          </w:p>
          <w:p w:rsidR="00000000" w:rsidDel="00000000" w:rsidP="00000000" w:rsidRDefault="00000000" w:rsidRPr="00000000" w14:paraId="00001C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Using the provided metadata, search a licence registry to determine if the license specified is free and open source.</w:t>
            </w:r>
          </w:p>
        </w:tc>
        <w:tc>
          <w:tcPr>
            <w:gridSpan w:val="14"/>
          </w:tcPr>
          <w:p w:rsidR="00000000" w:rsidDel="00000000" w:rsidP="00000000" w:rsidRDefault="00000000" w:rsidRPr="00000000" w14:paraId="00001CF0">
            <w:pPr>
              <w:numPr>
                <w:ilvl w:val="0"/>
                <w:numId w:val="30"/>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Yes</w:t>
            </w:r>
            <w:r w:rsidDel="00000000" w:rsidR="00000000" w:rsidRPr="00000000">
              <w:rPr>
                <w:rtl w:val="0"/>
              </w:rPr>
            </w:r>
          </w:p>
          <w:p w:rsidR="00000000" w:rsidDel="00000000" w:rsidP="00000000" w:rsidRDefault="00000000" w:rsidRPr="00000000" w14:paraId="00001CF1">
            <w:pPr>
              <w:numPr>
                <w:ilvl w:val="0"/>
                <w:numId w:val="30"/>
              </w:numPr>
              <w:spacing w:after="0" w:before="0" w:line="276" w:lineRule="auto"/>
              <w:ind w:left="360" w:right="0" w:hanging="36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C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status of the licence (active, not active), and additional information retrieved from the licence registry (e.g., free and open source), if applicable.</w:t>
            </w:r>
          </w:p>
          <w:p w:rsidR="00000000" w:rsidDel="00000000" w:rsidP="00000000" w:rsidRDefault="00000000" w:rsidRPr="00000000" w14:paraId="00001C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1D01">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D25">
            <w:pPr>
              <w:ind w:left="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D26">
            <w:pPr>
              <w:numPr>
                <w:ilvl w:val="0"/>
                <w:numId w:val="33"/>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list of commonly used licences is available at the SPDX License (</w:t>
            </w:r>
            <w:hyperlink r:id="rId25">
              <w:r w:rsidDel="00000000" w:rsidR="00000000" w:rsidRPr="00000000">
                <w:rPr>
                  <w:rFonts w:ascii="Calibri" w:cs="Calibri" w:eastAsia="Calibri" w:hAnsi="Calibri"/>
                  <w:color w:val="0000ff"/>
                  <w:sz w:val="16"/>
                  <w:szCs w:val="16"/>
                  <w:u w:val="single"/>
                  <w:rtl w:val="0"/>
                </w:rPr>
                <w:t xml:space="preserve">https://spdx.org/licenses/</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1D27">
            <w:pPr>
              <w:numPr>
                <w:ilvl w:val="0"/>
                <w:numId w:val="33"/>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Rights statements of cultural heritage objects, https://rightsstatements.org/page/1.0/?language=en</w:t>
            </w:r>
          </w:p>
          <w:p w:rsidR="00000000" w:rsidDel="00000000" w:rsidP="00000000" w:rsidRDefault="00000000" w:rsidRPr="00000000" w14:paraId="00001D28">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1D29">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Known Limitations/Constraints</w:t>
            </w:r>
          </w:p>
          <w:p w:rsidR="00000000" w:rsidDel="00000000" w:rsidP="00000000" w:rsidRDefault="00000000" w:rsidRPr="00000000" w14:paraId="00001D2A">
            <w:pPr>
              <w:numPr>
                <w:ilvl w:val="0"/>
                <w:numId w:val="22"/>
              </w:numPr>
              <w:ind w:left="36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automatic assessment checks if the licence information provided as part of the metadata. It does not validate if the specified licence is the most appropriate licence for the data.</w:t>
            </w:r>
          </w:p>
          <w:p w:rsidR="00000000" w:rsidDel="00000000" w:rsidP="00000000" w:rsidRDefault="00000000" w:rsidRPr="00000000" w14:paraId="00001D2B">
            <w:pPr>
              <w:numPr>
                <w:ilvl w:val="0"/>
                <w:numId w:val="22"/>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 some cases, a data author may specify a brief contact information to convey permission to use his data. This method is insufficient, unless the information point to the location of the license or rights statement.</w:t>
            </w:r>
          </w:p>
        </w:tc>
      </w:tr>
    </w:tbl>
    <w:p w:rsidR="00000000" w:rsidDel="00000000" w:rsidP="00000000" w:rsidRDefault="00000000" w:rsidRPr="00000000" w14:paraId="00001D4F">
      <w:pPr>
        <w:spacing w:after="0" w:before="0" w:line="276" w:lineRule="auto"/>
        <w:ind w:left="0" w:right="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50">
      <w:pPr>
        <w:spacing w:after="0" w:before="0" w:line="276" w:lineRule="auto"/>
        <w:ind w:left="360" w:right="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5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D52">
      <w:pPr>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Standard File Format</w:t>
      </w:r>
    </w:p>
    <w:p w:rsidR="00000000" w:rsidDel="00000000" w:rsidP="00000000" w:rsidRDefault="00000000" w:rsidRPr="00000000" w14:paraId="00001D53">
      <w:pPr>
        <w:ind w:left="360"/>
        <w:rPr>
          <w:rFonts w:ascii="Calibri" w:cs="Calibri" w:eastAsia="Calibri" w:hAnsi="Calibri"/>
          <w:b w:val="1"/>
          <w:sz w:val="24"/>
          <w:szCs w:val="24"/>
        </w:rPr>
      </w:pPr>
      <w:r w:rsidDel="00000000" w:rsidR="00000000" w:rsidRPr="00000000">
        <w:rPr>
          <w:rtl w:val="0"/>
        </w:rPr>
      </w:r>
    </w:p>
    <w:tbl>
      <w:tblPr>
        <w:tblStyle w:val="Table14"/>
        <w:tblW w:w="9894.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Change w:id="0">
          <w:tblGrid>
            <w:gridCol w:w="1515"/>
            <w:gridCol w:w="522"/>
            <w:gridCol w:w="35"/>
            <w:gridCol w:w="487"/>
            <w:gridCol w:w="70"/>
            <w:gridCol w:w="452"/>
            <w:gridCol w:w="105"/>
            <w:gridCol w:w="112"/>
            <w:gridCol w:w="305"/>
            <w:gridCol w:w="140"/>
            <w:gridCol w:w="382"/>
            <w:gridCol w:w="175"/>
            <w:gridCol w:w="348"/>
            <w:gridCol w:w="209"/>
            <w:gridCol w:w="313"/>
            <w:gridCol w:w="244"/>
            <w:gridCol w:w="271"/>
            <w:gridCol w:w="7"/>
            <w:gridCol w:w="279"/>
            <w:gridCol w:w="243"/>
            <w:gridCol w:w="314"/>
            <w:gridCol w:w="68"/>
            <w:gridCol w:w="140"/>
            <w:gridCol w:w="349"/>
            <w:gridCol w:w="20"/>
            <w:gridCol w:w="154"/>
            <w:gridCol w:w="383"/>
            <w:gridCol w:w="139"/>
            <w:gridCol w:w="418"/>
            <w:gridCol w:w="104"/>
            <w:gridCol w:w="453"/>
            <w:gridCol w:w="69"/>
            <w:gridCol w:w="488"/>
            <w:gridCol w:w="34"/>
            <w:gridCol w:w="523"/>
            <w:gridCol w:w="25"/>
          </w:tblGrid>
        </w:tblGridChange>
      </w:tblGrid>
      <w:tr>
        <w:tc>
          <w:tcPr>
            <w:shd w:fill="dbe5f1" w:val="clear"/>
          </w:tcPr>
          <w:p w:rsidR="00000000" w:rsidDel="00000000" w:rsidP="00000000" w:rsidRDefault="00000000" w:rsidRPr="00000000" w14:paraId="00001D5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Field</w:t>
            </w:r>
          </w:p>
        </w:tc>
        <w:tc>
          <w:tcPr>
            <w:gridSpan w:val="34"/>
            <w:shd w:fill="dbe5f1" w:val="clear"/>
          </w:tcPr>
          <w:p w:rsidR="00000000" w:rsidDel="00000000" w:rsidP="00000000" w:rsidRDefault="00000000" w:rsidRPr="00000000" w14:paraId="00001D5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Description</w:t>
            </w:r>
          </w:p>
        </w:tc>
      </w:tr>
      <w:tr>
        <w:tc>
          <w:tcPr/>
          <w:p w:rsidR="00000000" w:rsidDel="00000000" w:rsidP="00000000" w:rsidRDefault="00000000" w:rsidRPr="00000000" w14:paraId="00001D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Identifier</w:t>
            </w:r>
          </w:p>
        </w:tc>
        <w:tc>
          <w:tcPr>
            <w:gridSpan w:val="34"/>
          </w:tcPr>
          <w:p w:rsidR="00000000" w:rsidDel="00000000" w:rsidP="00000000" w:rsidRDefault="00000000" w:rsidRPr="00000000" w14:paraId="00001D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FsF-R1.3-01D</w:t>
            </w:r>
          </w:p>
        </w:tc>
      </w:tr>
      <w:tr>
        <w:tc>
          <w:tcPr/>
          <w:p w:rsidR="00000000" w:rsidDel="00000000" w:rsidP="00000000" w:rsidRDefault="00000000" w:rsidRPr="00000000" w14:paraId="00001D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Name  </w:t>
            </w:r>
          </w:p>
        </w:tc>
        <w:tc>
          <w:tcPr>
            <w:gridSpan w:val="34"/>
          </w:tcPr>
          <w:p w:rsidR="00000000" w:rsidDel="00000000" w:rsidP="00000000" w:rsidRDefault="00000000" w:rsidRPr="00000000" w14:paraId="00001D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Standard file format</w:t>
            </w:r>
          </w:p>
        </w:tc>
      </w:tr>
      <w:tr>
        <w:tc>
          <w:tcPr/>
          <w:p w:rsidR="00000000" w:rsidDel="00000000" w:rsidP="00000000" w:rsidRDefault="00000000" w:rsidRPr="00000000" w14:paraId="00001D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Metric Description</w:t>
            </w:r>
          </w:p>
        </w:tc>
        <w:tc>
          <w:tcPr>
            <w:gridSpan w:val="34"/>
          </w:tcPr>
          <w:p w:rsidR="00000000" w:rsidDel="00000000" w:rsidP="00000000" w:rsidRDefault="00000000" w:rsidRPr="00000000" w14:paraId="00001D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 formats refer to methods for encoding digital information. For example, CSV for tabular data, NetCDF for multidimensional data and GeoTIFF for raster imagery. Data should be made available in a standard file format that is accepted by the research community to enable data sharing and reuse. </w:t>
            </w:r>
          </w:p>
        </w:tc>
      </w:tr>
      <w:tr>
        <w:trPr>
          <w:trHeight w:val="340" w:hRule="atLeast"/>
        </w:trPr>
        <w:tc>
          <w:tcPr>
            <w:vMerge w:val="restart"/>
          </w:tcPr>
          <w:p w:rsidR="00000000" w:rsidDel="00000000" w:rsidP="00000000" w:rsidRDefault="00000000" w:rsidRPr="00000000" w14:paraId="00001D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FAIR principle(s) does it apply?</w:t>
            </w:r>
          </w:p>
        </w:tc>
        <w:tc>
          <w:tcPr>
            <w:gridSpan w:val="2"/>
          </w:tcPr>
          <w:p w:rsidR="00000000" w:rsidDel="00000000" w:rsidP="00000000" w:rsidRDefault="00000000" w:rsidRPr="00000000" w14:paraId="00001DE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w:t>
            </w:r>
          </w:p>
        </w:tc>
        <w:tc>
          <w:tcPr>
            <w:gridSpan w:val="2"/>
          </w:tcPr>
          <w:p w:rsidR="00000000" w:rsidDel="00000000" w:rsidP="00000000" w:rsidRDefault="00000000" w:rsidRPr="00000000" w14:paraId="00001DE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F2</w:t>
            </w:r>
          </w:p>
        </w:tc>
        <w:tc>
          <w:tcPr>
            <w:gridSpan w:val="2"/>
          </w:tcPr>
          <w:p w:rsidR="00000000" w:rsidDel="00000000" w:rsidP="00000000" w:rsidRDefault="00000000" w:rsidRPr="00000000" w14:paraId="00001DE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F3</w:t>
            </w:r>
          </w:p>
        </w:tc>
        <w:tc>
          <w:tcPr>
            <w:gridSpan w:val="3"/>
          </w:tcPr>
          <w:p w:rsidR="00000000" w:rsidDel="00000000" w:rsidP="00000000" w:rsidRDefault="00000000" w:rsidRPr="00000000" w14:paraId="00001DE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F4</w:t>
            </w:r>
          </w:p>
        </w:tc>
        <w:tc>
          <w:tcPr>
            <w:gridSpan w:val="2"/>
          </w:tcPr>
          <w:p w:rsidR="00000000" w:rsidDel="00000000" w:rsidP="00000000" w:rsidRDefault="00000000" w:rsidRPr="00000000" w14:paraId="00001DE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w:t>
            </w:r>
          </w:p>
        </w:tc>
        <w:tc>
          <w:tcPr>
            <w:gridSpan w:val="2"/>
          </w:tcPr>
          <w:p w:rsidR="00000000" w:rsidDel="00000000" w:rsidP="00000000" w:rsidRDefault="00000000" w:rsidRPr="00000000" w14:paraId="00001DE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A1.1</w:t>
            </w:r>
          </w:p>
        </w:tc>
        <w:tc>
          <w:tcPr>
            <w:gridSpan w:val="2"/>
          </w:tcPr>
          <w:p w:rsidR="00000000" w:rsidDel="00000000" w:rsidP="00000000" w:rsidRDefault="00000000" w:rsidRPr="00000000" w14:paraId="00001DE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A1.2</w:t>
            </w:r>
          </w:p>
        </w:tc>
        <w:tc>
          <w:tcPr>
            <w:gridSpan w:val="3"/>
          </w:tcPr>
          <w:p w:rsidR="00000000" w:rsidDel="00000000" w:rsidP="00000000" w:rsidRDefault="00000000" w:rsidRPr="00000000" w14:paraId="00001DF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A2</w:t>
            </w:r>
          </w:p>
        </w:tc>
        <w:tc>
          <w:tcPr>
            <w:gridSpan w:val="2"/>
          </w:tcPr>
          <w:p w:rsidR="00000000" w:rsidDel="00000000" w:rsidP="00000000" w:rsidRDefault="00000000" w:rsidRPr="00000000" w14:paraId="00001DF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I1</w:t>
            </w:r>
          </w:p>
        </w:tc>
        <w:tc>
          <w:tcPr>
            <w:gridSpan w:val="3"/>
          </w:tcPr>
          <w:p w:rsidR="00000000" w:rsidDel="00000000" w:rsidP="00000000" w:rsidRDefault="00000000" w:rsidRPr="00000000" w14:paraId="00001DF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I2</w:t>
            </w:r>
          </w:p>
        </w:tc>
        <w:tc>
          <w:tcPr>
            <w:gridSpan w:val="3"/>
          </w:tcPr>
          <w:p w:rsidR="00000000" w:rsidDel="00000000" w:rsidP="00000000" w:rsidRDefault="00000000" w:rsidRPr="00000000" w14:paraId="00001DF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I3</w:t>
            </w:r>
          </w:p>
        </w:tc>
        <w:tc>
          <w:tcPr>
            <w:gridSpan w:val="2"/>
          </w:tcPr>
          <w:p w:rsidR="00000000" w:rsidDel="00000000" w:rsidP="00000000" w:rsidRDefault="00000000" w:rsidRPr="00000000" w14:paraId="00001DF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DF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DF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E0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r>
      <w:tr>
        <w:trPr>
          <w:trHeight w:val="340" w:hRule="atLeast"/>
        </w:trPr>
        <w:tc>
          <w:tcPr>
            <w:vMerge w:val="continue"/>
          </w:tcPr>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0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06">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0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0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0D">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0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11">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1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16">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18">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1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1E">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2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2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2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r>
      <w:tr>
        <w:trPr>
          <w:trHeight w:val="360" w:hRule="atLeast"/>
        </w:trPr>
        <w:tc>
          <w:tcPr>
            <w:vMerge w:val="restart"/>
          </w:tcPr>
          <w:p w:rsidR="00000000" w:rsidDel="00000000" w:rsidP="00000000" w:rsidRDefault="00000000" w:rsidRPr="00000000" w14:paraId="00001E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which CoreTrustSeal requirement(s) does it apply?</w:t>
            </w:r>
          </w:p>
        </w:tc>
        <w:tc>
          <w:tcPr/>
          <w:p w:rsidR="00000000" w:rsidDel="00000000" w:rsidP="00000000" w:rsidRDefault="00000000" w:rsidRPr="00000000" w14:paraId="00001E27">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w:t>
            </w:r>
          </w:p>
        </w:tc>
        <w:tc>
          <w:tcPr>
            <w:gridSpan w:val="2"/>
          </w:tcPr>
          <w:p w:rsidR="00000000" w:rsidDel="00000000" w:rsidP="00000000" w:rsidRDefault="00000000" w:rsidRPr="00000000" w14:paraId="00001E2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R2</w:t>
            </w:r>
          </w:p>
        </w:tc>
        <w:tc>
          <w:tcPr>
            <w:gridSpan w:val="2"/>
          </w:tcPr>
          <w:p w:rsidR="00000000" w:rsidDel="00000000" w:rsidP="00000000" w:rsidRDefault="00000000" w:rsidRPr="00000000" w14:paraId="00001E2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R3</w:t>
            </w:r>
          </w:p>
        </w:tc>
        <w:tc>
          <w:tcPr>
            <w:gridSpan w:val="3"/>
          </w:tcPr>
          <w:p w:rsidR="00000000" w:rsidDel="00000000" w:rsidP="00000000" w:rsidRDefault="00000000" w:rsidRPr="00000000" w14:paraId="00001E2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R4</w:t>
            </w:r>
          </w:p>
        </w:tc>
        <w:tc>
          <w:tcPr>
            <w:gridSpan w:val="2"/>
          </w:tcPr>
          <w:p w:rsidR="00000000" w:rsidDel="00000000" w:rsidP="00000000" w:rsidRDefault="00000000" w:rsidRPr="00000000" w14:paraId="00001E2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R5</w:t>
            </w:r>
          </w:p>
        </w:tc>
        <w:tc>
          <w:tcPr>
            <w:gridSpan w:val="2"/>
          </w:tcPr>
          <w:p w:rsidR="00000000" w:rsidDel="00000000" w:rsidP="00000000" w:rsidRDefault="00000000" w:rsidRPr="00000000" w14:paraId="00001E3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R6</w:t>
            </w:r>
          </w:p>
        </w:tc>
        <w:tc>
          <w:tcPr>
            <w:gridSpan w:val="2"/>
          </w:tcPr>
          <w:p w:rsidR="00000000" w:rsidDel="00000000" w:rsidP="00000000" w:rsidRDefault="00000000" w:rsidRPr="00000000" w14:paraId="00001E33">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R7</w:t>
            </w:r>
          </w:p>
        </w:tc>
        <w:tc>
          <w:tcPr>
            <w:gridSpan w:val="3"/>
          </w:tcPr>
          <w:p w:rsidR="00000000" w:rsidDel="00000000" w:rsidP="00000000" w:rsidRDefault="00000000" w:rsidRPr="00000000" w14:paraId="00001E3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R8</w:t>
            </w:r>
          </w:p>
        </w:tc>
        <w:tc>
          <w:tcPr>
            <w:gridSpan w:val="2"/>
          </w:tcPr>
          <w:p w:rsidR="00000000" w:rsidDel="00000000" w:rsidP="00000000" w:rsidRDefault="00000000" w:rsidRPr="00000000" w14:paraId="00001E3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R9</w:t>
            </w:r>
          </w:p>
        </w:tc>
        <w:tc>
          <w:tcPr>
            <w:gridSpan w:val="3"/>
          </w:tcPr>
          <w:p w:rsidR="00000000" w:rsidDel="00000000" w:rsidP="00000000" w:rsidRDefault="00000000" w:rsidRPr="00000000" w14:paraId="00001E3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R10</w:t>
            </w:r>
          </w:p>
        </w:tc>
        <w:tc>
          <w:tcPr>
            <w:gridSpan w:val="3"/>
          </w:tcPr>
          <w:p w:rsidR="00000000" w:rsidDel="00000000" w:rsidP="00000000" w:rsidRDefault="00000000" w:rsidRPr="00000000" w14:paraId="00001E3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R11</w:t>
            </w:r>
          </w:p>
        </w:tc>
        <w:tc>
          <w:tcPr>
            <w:gridSpan w:val="2"/>
          </w:tcPr>
          <w:p w:rsidR="00000000" w:rsidDel="00000000" w:rsidP="00000000" w:rsidRDefault="00000000" w:rsidRPr="00000000" w14:paraId="00001E40">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R12</w:t>
            </w:r>
          </w:p>
        </w:tc>
        <w:tc>
          <w:tcPr>
            <w:gridSpan w:val="2"/>
          </w:tcPr>
          <w:p w:rsidR="00000000" w:rsidDel="00000000" w:rsidP="00000000" w:rsidRDefault="00000000" w:rsidRPr="00000000" w14:paraId="00001E4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R13</w:t>
            </w:r>
          </w:p>
        </w:tc>
        <w:tc>
          <w:tcPr>
            <w:gridSpan w:val="2"/>
          </w:tcPr>
          <w:p w:rsidR="00000000" w:rsidDel="00000000" w:rsidP="00000000" w:rsidRDefault="00000000" w:rsidRPr="00000000" w14:paraId="00001E4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R14</w:t>
            </w:r>
          </w:p>
        </w:tc>
        <w:tc>
          <w:tcPr>
            <w:gridSpan w:val="2"/>
          </w:tcPr>
          <w:p w:rsidR="00000000" w:rsidDel="00000000" w:rsidP="00000000" w:rsidRDefault="00000000" w:rsidRPr="00000000" w14:paraId="00001E46">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R15</w:t>
            </w:r>
          </w:p>
        </w:tc>
        <w:tc>
          <w:tcPr/>
          <w:p w:rsidR="00000000" w:rsidDel="00000000" w:rsidP="00000000" w:rsidRDefault="00000000" w:rsidRPr="00000000" w14:paraId="00001E4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R16</w:t>
            </w:r>
          </w:p>
        </w:tc>
      </w:tr>
      <w:tr>
        <w:trPr>
          <w:trHeight w:val="360" w:hRule="atLeast"/>
        </w:trPr>
        <w:tc>
          <w:tcPr>
            <w:vMerge w:val="continue"/>
          </w:tcPr>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1E4A">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4B">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4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4F">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52">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54">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56">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58">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5B">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5D">
            <w:pPr>
              <w:jc w:val="center"/>
              <w:rPr>
                <w:rFonts w:ascii="Calibri" w:cs="Calibri" w:eastAsia="Calibri" w:hAnsi="Calibri"/>
                <w:sz w:val="16"/>
                <w:szCs w:val="16"/>
              </w:rPr>
            </w:pPr>
            <w:r w:rsidDel="00000000" w:rsidR="00000000" w:rsidRPr="00000000">
              <w:rPr>
                <w:rtl w:val="0"/>
              </w:rPr>
            </w:r>
          </w:p>
        </w:tc>
        <w:tc>
          <w:tcPr>
            <w:gridSpan w:val="3"/>
          </w:tcPr>
          <w:p w:rsidR="00000000" w:rsidDel="00000000" w:rsidP="00000000" w:rsidRDefault="00000000" w:rsidRPr="00000000" w14:paraId="00001E60">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63">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65">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67">
            <w:pPr>
              <w:jc w:val="center"/>
              <w:rPr>
                <w:rFonts w:ascii="Calibri" w:cs="Calibri" w:eastAsia="Calibri" w:hAnsi="Calibri"/>
                <w:sz w:val="16"/>
                <w:szCs w:val="16"/>
              </w:rPr>
            </w:pPr>
            <w:r w:rsidDel="00000000" w:rsidR="00000000" w:rsidRPr="00000000">
              <w:rPr>
                <w:rtl w:val="0"/>
              </w:rPr>
            </w:r>
          </w:p>
        </w:tc>
        <w:tc>
          <w:tcPr>
            <w:gridSpan w:val="2"/>
          </w:tcPr>
          <w:p w:rsidR="00000000" w:rsidDel="00000000" w:rsidP="00000000" w:rsidRDefault="00000000" w:rsidRPr="00000000" w14:paraId="00001E6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p w:rsidR="00000000" w:rsidDel="00000000" w:rsidP="00000000" w:rsidRDefault="00000000" w:rsidRPr="00000000" w14:paraId="00001E6B">
            <w:pPr>
              <w:jc w:val="center"/>
              <w:rPr>
                <w:rFonts w:ascii="Calibri" w:cs="Calibri" w:eastAsia="Calibri" w:hAnsi="Calibri"/>
                <w:sz w:val="16"/>
                <w:szCs w:val="16"/>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1E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which digital resource is this relevant?</w:t>
            </w:r>
          </w:p>
        </w:tc>
        <w:tc>
          <w:tcPr>
            <w:gridSpan w:val="16"/>
            <w:tcBorders>
              <w:bottom w:color="000000" w:space="0" w:sz="4" w:val="single"/>
            </w:tcBorders>
          </w:tcPr>
          <w:p w:rsidR="00000000" w:rsidDel="00000000" w:rsidP="00000000" w:rsidRDefault="00000000" w:rsidRPr="00000000" w14:paraId="00001E6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Data</w:t>
            </w:r>
          </w:p>
        </w:tc>
        <w:tc>
          <w:tcPr>
            <w:gridSpan w:val="18"/>
            <w:tcBorders>
              <w:bottom w:color="000000" w:space="0" w:sz="4" w:val="single"/>
            </w:tcBorders>
          </w:tcPr>
          <w:p w:rsidR="00000000" w:rsidDel="00000000" w:rsidP="00000000" w:rsidRDefault="00000000" w:rsidRPr="00000000" w14:paraId="00001E7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Metadata</w:t>
            </w:r>
          </w:p>
        </w:tc>
      </w:tr>
      <w:tr>
        <w:trPr>
          <w:trHeight w:val="280" w:hRule="atLeast"/>
        </w:trPr>
        <w:tc>
          <w:tcPr>
            <w:vMerge w:val="continue"/>
          </w:tcPr>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gridSpan w:val="16"/>
            <w:tcBorders>
              <w:bottom w:color="000000" w:space="0" w:sz="4" w:val="single"/>
            </w:tcBorders>
          </w:tcPr>
          <w:p w:rsidR="00000000" w:rsidDel="00000000" w:rsidP="00000000" w:rsidRDefault="00000000" w:rsidRPr="00000000" w14:paraId="00001E90">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gridSpan w:val="18"/>
            <w:tcBorders>
              <w:bottom w:color="000000" w:space="0" w:sz="4" w:val="single"/>
            </w:tcBorders>
          </w:tcPr>
          <w:p w:rsidR="00000000" w:rsidDel="00000000" w:rsidP="00000000" w:rsidRDefault="00000000" w:rsidRPr="00000000" w14:paraId="00001EA0">
            <w:pPr>
              <w:jc w:val="center"/>
              <w:rPr>
                <w:rFonts w:ascii="Calibri" w:cs="Calibri" w:eastAsia="Calibri" w:hAnsi="Calibri"/>
                <w:b w:val="1"/>
                <w:sz w:val="16"/>
                <w:szCs w:val="16"/>
              </w:rPr>
            </w:pPr>
            <w:r w:rsidDel="00000000" w:rsidR="00000000" w:rsidRPr="00000000">
              <w:rPr>
                <w:rtl w:val="0"/>
              </w:rPr>
            </w:r>
          </w:p>
        </w:tc>
      </w:tr>
      <w:tr>
        <w:trPr>
          <w:trHeight w:val="280" w:hRule="atLeast"/>
        </w:trPr>
        <w:tc>
          <w:tcPr>
            <w:gridSpan w:val="25"/>
            <w:tcBorders>
              <w:bottom w:color="000000" w:space="0" w:sz="4" w:val="single"/>
            </w:tcBorders>
            <w:shd w:fill="dbe5f1" w:val="clear"/>
          </w:tcPr>
          <w:p w:rsidR="00000000" w:rsidDel="00000000" w:rsidP="00000000" w:rsidRDefault="00000000" w:rsidRPr="00000000" w14:paraId="00001EB2">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Manual Assessment (User Question)</w:t>
            </w:r>
          </w:p>
        </w:tc>
        <w:tc>
          <w:tcPr>
            <w:gridSpan w:val="10"/>
            <w:tcBorders>
              <w:bottom w:color="000000" w:space="0" w:sz="4" w:val="single"/>
            </w:tcBorders>
            <w:shd w:fill="dbe5f1" w:val="clear"/>
          </w:tcPr>
          <w:p w:rsidR="00000000" w:rsidDel="00000000" w:rsidP="00000000" w:rsidRDefault="00000000" w:rsidRPr="00000000" w14:paraId="00001ECB">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Question Type</w:t>
            </w:r>
          </w:p>
        </w:tc>
      </w:tr>
      <w:tr>
        <w:trPr>
          <w:trHeight w:val="280" w:hRule="atLeast"/>
        </w:trPr>
        <w:tc>
          <w:tcPr>
            <w:gridSpan w:val="25"/>
            <w:tcBorders>
              <w:bottom w:color="000000" w:space="0" w:sz="4" w:val="single"/>
            </w:tcBorders>
          </w:tcPr>
          <w:p w:rsidR="00000000" w:rsidDel="00000000" w:rsidP="00000000" w:rsidRDefault="00000000" w:rsidRPr="00000000" w14:paraId="00001E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 data available in a standard file format?</w:t>
            </w:r>
          </w:p>
          <w:p w:rsidR="00000000" w:rsidDel="00000000" w:rsidP="00000000" w:rsidRDefault="00000000" w:rsidRPr="00000000" w14:paraId="00001ED6">
            <w:pPr>
              <w:numPr>
                <w:ilvl w:val="0"/>
                <w:numId w:val="37"/>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1ED7">
            <w:pPr>
              <w:numPr>
                <w:ilvl w:val="0"/>
                <w:numId w:val="37"/>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tc>
        <w:tc>
          <w:tcPr>
            <w:gridSpan w:val="10"/>
            <w:tcBorders>
              <w:bottom w:color="000000" w:space="0" w:sz="4" w:val="single"/>
            </w:tcBorders>
          </w:tcPr>
          <w:p w:rsidR="00000000" w:rsidDel="00000000" w:rsidP="00000000" w:rsidRDefault="00000000" w:rsidRPr="00000000" w14:paraId="00001E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Single-choice question</w:t>
            </w:r>
          </w:p>
        </w:tc>
      </w:tr>
      <w:tr>
        <w:trPr>
          <w:trHeight w:val="200" w:hRule="atLeast"/>
        </w:trPr>
        <w:tc>
          <w:tcPr>
            <w:gridSpan w:val="35"/>
            <w:tcBorders>
              <w:bottom w:color="000000" w:space="0" w:sz="4" w:val="single"/>
            </w:tcBorders>
            <w:shd w:fill="dbe5f1" w:val="clear"/>
          </w:tcPr>
          <w:p w:rsidR="00000000" w:rsidDel="00000000" w:rsidP="00000000" w:rsidRDefault="00000000" w:rsidRPr="00000000" w14:paraId="00001EFA">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Automatic  Assessment</w:t>
            </w:r>
            <w:r w:rsidDel="00000000" w:rsidR="00000000" w:rsidRPr="00000000">
              <w:rPr>
                <w:rtl w:val="0"/>
              </w:rPr>
            </w:r>
          </w:p>
        </w:tc>
      </w:tr>
      <w:tr>
        <w:trPr>
          <w:trHeight w:val="200" w:hRule="atLeast"/>
        </w:trPr>
        <w:tc>
          <w:tcPr>
            <w:gridSpan w:val="8"/>
          </w:tcPr>
          <w:p w:rsidR="00000000" w:rsidDel="00000000" w:rsidP="00000000" w:rsidRDefault="00000000" w:rsidRPr="00000000" w14:paraId="00001F1D">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Input</w:t>
            </w:r>
          </w:p>
        </w:tc>
        <w:tc>
          <w:tcPr>
            <w:gridSpan w:val="14"/>
          </w:tcPr>
          <w:p w:rsidR="00000000" w:rsidDel="00000000" w:rsidP="00000000" w:rsidRDefault="00000000" w:rsidRPr="00000000" w14:paraId="00001F2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Assessment Method</w:t>
            </w:r>
          </w:p>
        </w:tc>
        <w:tc>
          <w:tcPr>
            <w:gridSpan w:val="14"/>
          </w:tcPr>
          <w:p w:rsidR="00000000" w:rsidDel="00000000" w:rsidP="00000000" w:rsidRDefault="00000000" w:rsidRPr="00000000" w14:paraId="00001F3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Output</w:t>
            </w:r>
          </w:p>
        </w:tc>
      </w:tr>
      <w:tr>
        <w:trPr>
          <w:trHeight w:val="200" w:hRule="atLeast"/>
        </w:trPr>
        <w:tc>
          <w:tcPr>
            <w:gridSpan w:val="8"/>
          </w:tcPr>
          <w:p w:rsidR="00000000" w:rsidDel="00000000" w:rsidP="00000000" w:rsidRDefault="00000000" w:rsidRPr="00000000" w14:paraId="00001F41">
            <w:pPr>
              <w:numPr>
                <w:ilvl w:val="0"/>
                <w:numId w:val="2"/>
              </w:numPr>
              <w:ind w:left="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URI</w:t>
            </w:r>
          </w:p>
        </w:tc>
        <w:tc>
          <w:tcPr>
            <w:gridSpan w:val="14"/>
          </w:tcPr>
          <w:p w:rsidR="00000000" w:rsidDel="00000000" w:rsidP="00000000" w:rsidRDefault="00000000" w:rsidRPr="00000000" w14:paraId="00001F49">
            <w:pPr>
              <w:ind w:left="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Retrieve media type of the resource from the header of HTTP response. Verify if the specified </w:t>
            </w:r>
            <w:r w:rsidDel="00000000" w:rsidR="00000000" w:rsidRPr="00000000">
              <w:rPr>
                <w:rFonts w:ascii="Calibri" w:cs="Calibri" w:eastAsia="Calibri" w:hAnsi="Calibri"/>
                <w:sz w:val="16"/>
                <w:szCs w:val="16"/>
                <w:rtl w:val="0"/>
              </w:rPr>
              <w:t xml:space="preserve">format is listed in a file format registry.</w:t>
            </w:r>
          </w:p>
        </w:tc>
        <w:tc>
          <w:tcPr>
            <w:gridSpan w:val="14"/>
          </w:tcPr>
          <w:p w:rsidR="00000000" w:rsidDel="00000000" w:rsidP="00000000" w:rsidRDefault="00000000" w:rsidRPr="00000000" w14:paraId="00001F57">
            <w:pPr>
              <w:numPr>
                <w:ilvl w:val="0"/>
                <w:numId w:val="8"/>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Yes</w:t>
            </w:r>
          </w:p>
          <w:p w:rsidR="00000000" w:rsidDel="00000000" w:rsidP="00000000" w:rsidRDefault="00000000" w:rsidRPr="00000000" w14:paraId="00001F58">
            <w:pPr>
              <w:numPr>
                <w:ilvl w:val="0"/>
                <w:numId w:val="8"/>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t>
            </w:r>
          </w:p>
          <w:p w:rsidR="00000000" w:rsidDel="00000000" w:rsidP="00000000" w:rsidRDefault="00000000" w:rsidRPr="00000000" w14:paraId="00001F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successful request (Yes) returns the media type. </w:t>
            </w:r>
          </w:p>
          <w:p w:rsidR="00000000" w:rsidDel="00000000" w:rsidP="00000000" w:rsidRDefault="00000000" w:rsidRPr="00000000" w14:paraId="00001F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failed request (No) returns an error message.</w:t>
            </w:r>
          </w:p>
        </w:tc>
      </w:tr>
      <w:tr>
        <w:trPr>
          <w:trHeight w:val="200" w:hRule="atLeast"/>
        </w:trPr>
        <w:tc>
          <w:tcPr>
            <w:gridSpan w:val="36"/>
            <w:shd w:fill="c6d9f1" w:val="clear"/>
          </w:tcPr>
          <w:p w:rsidR="00000000" w:rsidDel="00000000" w:rsidP="00000000" w:rsidRDefault="00000000" w:rsidRPr="00000000" w14:paraId="00001F68">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Comments</w:t>
            </w:r>
          </w:p>
        </w:tc>
      </w:tr>
      <w:tr>
        <w:trPr>
          <w:trHeight w:val="200" w:hRule="atLeast"/>
        </w:trPr>
        <w:tc>
          <w:tcPr>
            <w:gridSpan w:val="36"/>
          </w:tcPr>
          <w:p w:rsidR="00000000" w:rsidDel="00000000" w:rsidP="00000000" w:rsidRDefault="00000000" w:rsidRPr="00000000" w14:paraId="00001F8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Resources</w:t>
            </w:r>
          </w:p>
          <w:p w:rsidR="00000000" w:rsidDel="00000000" w:rsidP="00000000" w:rsidRDefault="00000000" w:rsidRPr="00000000" w14:paraId="00001F8D">
            <w:pPr>
              <w:numPr>
                <w:ilvl w:val="0"/>
                <w:numId w:val="21"/>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sz w:val="16"/>
                <w:szCs w:val="16"/>
                <w:rtl w:val="0"/>
              </w:rPr>
              <w:t xml:space="preserve"> list of common media types,  </w:t>
            </w:r>
            <w:hyperlink r:id="rId26">
              <w:r w:rsidDel="00000000" w:rsidR="00000000" w:rsidRPr="00000000">
                <w:rPr>
                  <w:rFonts w:ascii="Calibri" w:cs="Calibri" w:eastAsia="Calibri" w:hAnsi="Calibri"/>
                  <w:color w:val="1155cc"/>
                  <w:sz w:val="16"/>
                  <w:szCs w:val="16"/>
                  <w:u w:val="single"/>
                  <w:rtl w:val="0"/>
                </w:rPr>
                <w:t xml:space="preserve">https://www.iana.org/assignments/media-types/media-types.xhtml</w:t>
              </w:r>
            </w:hyperlink>
            <w:r w:rsidDel="00000000" w:rsidR="00000000" w:rsidRPr="00000000">
              <w:rPr>
                <w:rtl w:val="0"/>
              </w:rPr>
            </w:r>
          </w:p>
          <w:p w:rsidR="00000000" w:rsidDel="00000000" w:rsidP="00000000" w:rsidRDefault="00000000" w:rsidRPr="00000000" w14:paraId="00001F8E">
            <w:pPr>
              <w:numPr>
                <w:ilvl w:val="0"/>
                <w:numId w:val="21"/>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Examples of recommended file formats based on data types, </w:t>
            </w:r>
            <w:hyperlink r:id="rId27">
              <w:r w:rsidDel="00000000" w:rsidR="00000000" w:rsidRPr="00000000">
                <w:rPr>
                  <w:rFonts w:ascii="Calibri" w:cs="Calibri" w:eastAsia="Calibri" w:hAnsi="Calibri"/>
                  <w:color w:val="1155cc"/>
                  <w:sz w:val="16"/>
                  <w:szCs w:val="16"/>
                  <w:u w:val="single"/>
                  <w:rtl w:val="0"/>
                </w:rPr>
                <w:t xml:space="preserve">https://www.ukdataservice.ac.uk/manage-data/format/recommended-formats.aspx</w:t>
              </w:r>
            </w:hyperlink>
            <w:r w:rsidDel="00000000" w:rsidR="00000000" w:rsidRPr="00000000">
              <w:rPr>
                <w:rtl w:val="0"/>
              </w:rPr>
            </w:r>
          </w:p>
          <w:p w:rsidR="00000000" w:rsidDel="00000000" w:rsidP="00000000" w:rsidRDefault="00000000" w:rsidRPr="00000000" w14:paraId="00001F8F">
            <w:pPr>
              <w:numPr>
                <w:ilvl w:val="0"/>
                <w:numId w:val="21"/>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Public file format registry,  </w:t>
            </w:r>
            <w:hyperlink r:id="rId28">
              <w:r w:rsidDel="00000000" w:rsidR="00000000" w:rsidRPr="00000000">
                <w:rPr>
                  <w:rFonts w:ascii="Calibri" w:cs="Calibri" w:eastAsia="Calibri" w:hAnsi="Calibri"/>
                  <w:color w:val="1155cc"/>
                  <w:sz w:val="16"/>
                  <w:szCs w:val="16"/>
                  <w:u w:val="single"/>
                  <w:rtl w:val="0"/>
                </w:rPr>
                <w:t xml:space="preserve">https://www.nationalarchives.gov.uk/PRONOM/Format/proFormatSearch.aspx?status=new</w:t>
              </w:r>
            </w:hyperlink>
            <w:r w:rsidDel="00000000" w:rsidR="00000000" w:rsidRPr="00000000">
              <w:rPr>
                <w:rtl w:val="0"/>
              </w:rPr>
            </w:r>
          </w:p>
          <w:p w:rsidR="00000000" w:rsidDel="00000000" w:rsidP="00000000" w:rsidRDefault="00000000" w:rsidRPr="00000000" w14:paraId="00001F90">
            <w:pPr>
              <w:numPr>
                <w:ilvl w:val="0"/>
                <w:numId w:val="21"/>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List of open formats, https://en.wikipedia.org/wiki/List_of_open_formats</w:t>
            </w:r>
          </w:p>
          <w:p w:rsidR="00000000" w:rsidDel="00000000" w:rsidP="00000000" w:rsidRDefault="00000000" w:rsidRPr="00000000" w14:paraId="00001F91">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1F92">
            <w:pPr>
              <w:ind w:left="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Known Limitations/Constraints</w:t>
            </w:r>
          </w:p>
          <w:p w:rsidR="00000000" w:rsidDel="00000000" w:rsidP="00000000" w:rsidRDefault="00000000" w:rsidRPr="00000000" w14:paraId="00001F93">
            <w:pPr>
              <w:numPr>
                <w:ilvl w:val="0"/>
                <w:numId w:val="19"/>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file formats recommended by the community of the data should be determined prior to testing the metric.</w:t>
            </w:r>
          </w:p>
          <w:p w:rsidR="00000000" w:rsidDel="00000000" w:rsidP="00000000" w:rsidRDefault="00000000" w:rsidRPr="00000000" w14:paraId="00001F94">
            <w:pPr>
              <w:numPr>
                <w:ilvl w:val="0"/>
                <w:numId w:val="19"/>
              </w:numPr>
              <w:ind w:left="36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 data URI may resolve to a compressed file (*.zip) which contains actual data files. The compressed file should be extracted to identify the actual file format.</w:t>
            </w:r>
          </w:p>
        </w:tc>
      </w:tr>
    </w:tbl>
    <w:p w:rsidR="00000000" w:rsidDel="00000000" w:rsidP="00000000" w:rsidRDefault="00000000" w:rsidRPr="00000000" w14:paraId="00001FB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FB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FB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FB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FB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1FBD">
      <w:pPr>
        <w:rPr>
          <w:rFonts w:ascii="Calibri" w:cs="Calibri" w:eastAsia="Calibri" w:hAnsi="Calibri"/>
          <w:sz w:val="16"/>
          <w:szCs w:val="16"/>
        </w:rPr>
      </w:pPr>
      <w:r w:rsidDel="00000000" w:rsidR="00000000" w:rsidRPr="00000000">
        <w:rPr>
          <w:rtl w:val="0"/>
        </w:rPr>
      </w:r>
    </w:p>
    <w:sectPr>
      <w:headerReference r:id="rId29" w:type="default"/>
      <w:headerReference r:id="rId30" w:type="first"/>
      <w:footerReference r:id="rId31" w:type="default"/>
      <w:footerReference r:id="rId32" w:type="first"/>
      <w:footerReference r:id="rId33" w:type="even"/>
      <w:pgSz w:h="16840" w:w="11900"/>
      <w:pgMar w:bottom="1195" w:top="1699" w:left="1080" w:right="108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Huber" w:id="16" w:date="2020-03-12T10:00:26Z">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abstract, it will be difficult/impossible to check this</w:t>
      </w:r>
    </w:p>
  </w:comment>
  <w:comment w:author="Robert Huber" w:id="15" w:date="2020-03-12T09:58:07Z">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are present, they indicate 'open access'  as level of access :"Licensees cannot use technological measures to restrict access to the work by others"</w:t>
      </w:r>
    </w:p>
  </w:comment>
  <w:comment w:author="Robert Huber" w:id="17" w:date="2020-03-12T10:06:03Z">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vocabulary  is listed  in the 'sandbox' registry only and not in the main registry..</w:t>
      </w:r>
    </w:p>
  </w:comment>
  <w:comment w:author="Anusuriya Devaraju" w:id="6" w:date="2020-03-09T13:37:05Z">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it</w:t>
      </w:r>
    </w:p>
  </w:comment>
  <w:comment w:author="Robert Huber" w:id="19" w:date="2020-03-12T12:40:09Z">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JSON-LD should also be allowed</w:t>
      </w:r>
    </w:p>
  </w:comment>
  <w:comment w:author="Robert Huber" w:id="10" w:date="2020-03-04T14:27:39Z">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most likely will hold the PID or URL. See: http://purl.org/dc/terms/identifier</w:t>
      </w:r>
    </w:p>
  </w:comment>
  <w:comment w:author="Anusuriya Devaraju" w:id="11" w:date="2020-03-09T13:38:51Z">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 to check the new version</w:t>
      </w:r>
    </w:p>
  </w:comment>
  <w:comment w:author="Robert Huber" w:id="18" w:date="2020-03-04T14:22:22Z">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only be tested once  a data set has been deleted. So this test is only applicable for deleted datasets..</w:t>
      </w:r>
    </w:p>
  </w:comment>
  <w:comment w:author="Robert Huber" w:id="9" w:date="2020-03-09T08:02:40Z">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assessment gap</w:t>
      </w:r>
    </w:p>
  </w:comment>
  <w:comment w:author="Robert Huber" w:id="14" w:date="2020-03-09T08:00:30Z">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should be:</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Data URI (landing page)</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for search engine friendly embedded metadata either in Meta tags, schema.org, opengraph, etc..</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Alternatively check if metadata is offered via content-negotiation e.g. DCAT, schema.org</w:t>
      </w:r>
    </w:p>
  </w:comment>
  <w:comment w:author="Robert Huber" w:id="13" w:date="2020-03-09T07:57:16Z">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cannot be tested by an automatized process since the number of data portals/catalogs is legion</w:t>
      </w:r>
    </w:p>
  </w:comment>
  <w:comment w:author="Robert Huber" w:id="2" w:date="2020-03-05T08:15:34Z">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W3C recommendations on 'Data on the Web Best Practices' should be mentioned here: </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https://www.w3.org/TR/dwbp/#metadata</w:t>
      </w:r>
    </w:p>
  </w:comment>
  <w:comment w:author="Anusuriya Devaraju" w:id="3" w:date="2020-03-09T13:28:45Z">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 to check it</w:t>
      </w:r>
    </w:p>
  </w:comment>
  <w:comment w:author="Robert Huber" w:id="0" w:date="2020-03-04T07:41:43Z">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'widely used' or 'commonly accepted'. Or maybe 'complying with the EOSC PID policy'</w:t>
      </w:r>
    </w:p>
  </w:comment>
  <w:comment w:author="Anusuriya Devaraju" w:id="1" w:date="2020-03-09T13:12:59Z">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 to gather identifier types from sources below:</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FREYA landscape analysis</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re3Data survey (check freya doc)</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EOSC PID policy</w:t>
      </w:r>
    </w:p>
  </w:comment>
  <w:comment w:author="Robert Huber" w:id="7" w:date="2020-03-04T08:04:07Z">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good to list here some currently existing domain agnostic core metadata standards which can support the 'easy F' (there are only few ones: DC, DCAT, JSON-LD)</w:t>
      </w:r>
    </w:p>
  </w:comment>
  <w:comment w:author="Anusuriya Devaraju" w:id="8" w:date="2020-03-09T13:36:32Z">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start with schema.org &amp; datacite schema, dublin core</w:t>
      </w:r>
    </w:p>
  </w:comment>
  <w:comment w:author="Robert Huber" w:id="5" w:date="2020-03-04T07:56:31Z">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input type, the assessment would have a 'machine-readable gap' here. This is in conflict with the overall F principle ''Metadata and data should be easy to find for both humans and computers"</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ensure the 'easy F', metadata shall be assessed based on the FsF-F1-02D PID as input. </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widely used options for machine based asessment exist:</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Metadata is embedded in the landing page document (various web de-facto standards: JSON-LD, DC meta tags, DCAT meta tags, microformat, RDFa)</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metadata URI is contained in the machine readable content of the landing page.  The W3C standard way to do this is to use a &lt;link rel="describedy"&gt; tag .</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https://signposting.org/conventions/</w:t>
      </w:r>
    </w:p>
  </w:comment>
  <w:comment w:author="Robert Huber" w:id="4" w:date="2020-03-05T08:05:17Z">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EOSC EDMI should be mentioned here: https://eosc-edmi.github.io/</w:t>
      </w:r>
    </w:p>
  </w:comment>
  <w:comment w:author="Anusuriya Devaraju" w:id="12" w:date="2020-03-09T13:41:23Z">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cause confusion between physical location of the data vs data doi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FC7" w15:done="0"/>
  <w15:commentEx w15:paraId="00001FC8" w15:done="0"/>
  <w15:commentEx w15:paraId="00001FC9" w15:done="0"/>
  <w15:commentEx w15:paraId="00001FCA" w15:done="0"/>
  <w15:commentEx w15:paraId="00001FCB" w15:done="0"/>
  <w15:commentEx w15:paraId="00001FCD" w15:done="0"/>
  <w15:commentEx w15:paraId="00001FCE" w15:paraIdParent="00001FCD" w15:done="0"/>
  <w15:commentEx w15:paraId="00001FCF" w15:done="0"/>
  <w15:commentEx w15:paraId="00001FD0" w15:done="0"/>
  <w15:commentEx w15:paraId="00001FD4" w15:done="0"/>
  <w15:commentEx w15:paraId="00001FD5" w15:done="0"/>
  <w15:commentEx w15:paraId="00001FD7" w15:done="0"/>
  <w15:commentEx w15:paraId="00001FD8" w15:paraIdParent="00001FD7" w15:done="0"/>
  <w15:commentEx w15:paraId="00001FD9" w15:done="0"/>
  <w15:commentEx w15:paraId="00001FDD" w15:paraIdParent="00001FD9" w15:done="0"/>
  <w15:commentEx w15:paraId="00001FDE" w15:done="0"/>
  <w15:commentEx w15:paraId="00001FDF" w15:paraIdParent="00001FDE" w15:done="0"/>
  <w15:commentEx w15:paraId="00001FE7" w15:done="0"/>
  <w15:commentEx w15:paraId="00001FE8" w15:done="0"/>
  <w15:commentEx w15:paraId="00001FE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FC3">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4">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p w:rsidR="00000000" w:rsidDel="00000000" w:rsidP="00000000" w:rsidRDefault="00000000" w:rsidRPr="00000000" w14:paraId="00001FC5">
    <w:pPr>
      <w:pBdr>
        <w:top w:space="0" w:sz="0" w:val="nil"/>
        <w:left w:space="0" w:sz="0" w:val="nil"/>
        <w:bottom w:space="0" w:sz="0" w:val="nil"/>
        <w:right w:space="0" w:sz="0" w:val="nil"/>
        <w:between w:space="0" w:sz="0" w:val="nil"/>
      </w:pBdr>
      <w:tabs>
        <w:tab w:val="center" w:pos="4819"/>
        <w:tab w:val="right" w:pos="9638"/>
      </w:tabs>
      <w:ind w:firstLine="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FC6">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The identifiers should be registered with globally unique identifiers when the metrics are finalized and implemented.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BE">
    <w:pPr>
      <w:pBdr>
        <w:top w:space="0" w:sz="0" w:val="nil"/>
        <w:left w:space="0" w:sz="0" w:val="nil"/>
        <w:bottom w:space="0" w:sz="0" w:val="nil"/>
        <w:right w:space="0" w:sz="0" w:val="nil"/>
        <w:between w:space="0" w:sz="0" w:val="nil"/>
      </w:pBdr>
      <w:tabs>
        <w:tab w:val="center" w:pos="4819"/>
        <w:tab w:val="right" w:pos="9638"/>
      </w:tabs>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BF">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color w:val="000000"/>
      </w:rPr>
      <w:drawing>
        <wp:inline distB="0" distT="0" distL="0" distR="0">
          <wp:extent cx="1695382" cy="352226"/>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5382" cy="352226"/>
                  </a:xfrm>
                  <a:prstGeom prst="rect"/>
                  <a:ln/>
                </pic:spPr>
              </pic:pic>
            </a:graphicData>
          </a:graphic>
        </wp:inline>
      </w:drawing>
    </w:r>
    <w:r w:rsidDel="00000000" w:rsidR="00000000" w:rsidRPr="00000000">
      <w:rPr>
        <w:rtl w:val="0"/>
      </w:rPr>
    </w:r>
  </w:p>
  <w:p w:rsidR="00000000" w:rsidDel="00000000" w:rsidP="00000000" w:rsidRDefault="00000000" w:rsidRPr="00000000" w14:paraId="00001FC0">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4387b"/>
      <w:sz w:val="32"/>
      <w:szCs w:val="32"/>
    </w:rPr>
  </w:style>
  <w:style w:type="paragraph" w:styleId="Heading2">
    <w:name w:val="heading 2"/>
    <w:basedOn w:val="Normal"/>
    <w:next w:val="Normal"/>
    <w:pPr>
      <w:keepNext w:val="1"/>
      <w:keepLines w:val="1"/>
      <w:spacing w:before="40" w:lineRule="auto"/>
      <w:ind w:left="1080" w:hanging="360"/>
    </w:pPr>
    <w:rPr>
      <w:color w:val="24387b"/>
      <w:sz w:val="32"/>
      <w:szCs w:val="32"/>
    </w:rPr>
  </w:style>
  <w:style w:type="paragraph" w:styleId="Heading3">
    <w:name w:val="heading 3"/>
    <w:basedOn w:val="Normal"/>
    <w:next w:val="Normal"/>
    <w:pPr>
      <w:keepNext w:val="1"/>
      <w:keepLines w:val="1"/>
      <w:spacing w:before="40" w:lineRule="auto"/>
      <w:ind w:left="1800" w:hanging="360"/>
    </w:pPr>
    <w:rPr>
      <w:color w:val="24387b"/>
      <w:sz w:val="28"/>
      <w:szCs w:val="28"/>
    </w:rPr>
  </w:style>
  <w:style w:type="paragraph" w:styleId="Heading4">
    <w:name w:val="heading 4"/>
    <w:basedOn w:val="Normal"/>
    <w:next w:val="Normal"/>
    <w:pPr>
      <w:keepNext w:val="1"/>
      <w:keepLines w:val="1"/>
      <w:spacing w:before="40" w:lineRule="auto"/>
      <w:ind w:left="2520" w:hanging="360"/>
    </w:pPr>
    <w:rPr>
      <w:i w:val="1"/>
      <w:color w:val="24387b"/>
    </w:rPr>
  </w:style>
  <w:style w:type="paragraph" w:styleId="Heading5">
    <w:name w:val="heading 5"/>
    <w:basedOn w:val="Normal"/>
    <w:next w:val="Normal"/>
    <w:pPr>
      <w:keepNext w:val="1"/>
      <w:keepLines w:val="1"/>
      <w:spacing w:before="40" w:lineRule="auto"/>
      <w:ind w:left="3240" w:hanging="360"/>
    </w:pPr>
    <w:rPr>
      <w:color w:val="24387b"/>
    </w:rPr>
  </w:style>
  <w:style w:type="paragraph" w:styleId="Heading6">
    <w:name w:val="heading 6"/>
    <w:basedOn w:val="Normal"/>
    <w:next w:val="Normal"/>
    <w:pPr>
      <w:keepNext w:val="1"/>
      <w:keepLines w:val="1"/>
      <w:spacing w:before="40" w:lineRule="auto"/>
      <w:ind w:left="3960" w:hanging="360"/>
    </w:pPr>
    <w:rPr>
      <w:color w:val="24387b"/>
    </w:rPr>
  </w:style>
  <w:style w:type="paragraph" w:styleId="Title">
    <w:name w:val="Title"/>
    <w:basedOn w:val="Normal"/>
    <w:next w:val="Normal"/>
    <w:pPr/>
    <w:rPr>
      <w:color w:val="24387b"/>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4387b"/>
      <w:sz w:val="32"/>
      <w:szCs w:val="32"/>
    </w:rPr>
  </w:style>
  <w:style w:type="paragraph" w:styleId="Heading2">
    <w:name w:val="heading 2"/>
    <w:basedOn w:val="Normal"/>
    <w:next w:val="Normal"/>
    <w:pPr>
      <w:keepNext w:val="1"/>
      <w:keepLines w:val="1"/>
      <w:spacing w:before="40" w:lineRule="auto"/>
      <w:ind w:left="1080" w:hanging="360"/>
    </w:pPr>
    <w:rPr>
      <w:color w:val="24387b"/>
      <w:sz w:val="32"/>
      <w:szCs w:val="32"/>
    </w:rPr>
  </w:style>
  <w:style w:type="paragraph" w:styleId="Heading3">
    <w:name w:val="heading 3"/>
    <w:basedOn w:val="Normal"/>
    <w:next w:val="Normal"/>
    <w:pPr>
      <w:keepNext w:val="1"/>
      <w:keepLines w:val="1"/>
      <w:spacing w:before="40" w:lineRule="auto"/>
      <w:ind w:left="1800" w:hanging="360"/>
    </w:pPr>
    <w:rPr>
      <w:color w:val="24387b"/>
      <w:sz w:val="28"/>
      <w:szCs w:val="28"/>
    </w:rPr>
  </w:style>
  <w:style w:type="paragraph" w:styleId="Heading4">
    <w:name w:val="heading 4"/>
    <w:basedOn w:val="Normal"/>
    <w:next w:val="Normal"/>
    <w:pPr>
      <w:keepNext w:val="1"/>
      <w:keepLines w:val="1"/>
      <w:spacing w:before="40" w:lineRule="auto"/>
      <w:ind w:left="2520" w:hanging="360"/>
    </w:pPr>
    <w:rPr>
      <w:i w:val="1"/>
      <w:color w:val="24387b"/>
    </w:rPr>
  </w:style>
  <w:style w:type="paragraph" w:styleId="Heading5">
    <w:name w:val="heading 5"/>
    <w:basedOn w:val="Normal"/>
    <w:next w:val="Normal"/>
    <w:pPr>
      <w:keepNext w:val="1"/>
      <w:keepLines w:val="1"/>
      <w:spacing w:before="40" w:lineRule="auto"/>
      <w:ind w:left="3240" w:hanging="360"/>
    </w:pPr>
    <w:rPr>
      <w:color w:val="24387b"/>
    </w:rPr>
  </w:style>
  <w:style w:type="paragraph" w:styleId="Heading6">
    <w:name w:val="heading 6"/>
    <w:basedOn w:val="Normal"/>
    <w:next w:val="Normal"/>
    <w:pPr>
      <w:keepNext w:val="1"/>
      <w:keepLines w:val="1"/>
      <w:spacing w:before="40" w:lineRule="auto"/>
      <w:ind w:left="3960" w:hanging="360"/>
    </w:pPr>
    <w:rPr>
      <w:color w:val="24387b"/>
    </w:rPr>
  </w:style>
  <w:style w:type="paragraph" w:styleId="Title">
    <w:name w:val="Title"/>
    <w:basedOn w:val="Normal"/>
    <w:next w:val="Normal"/>
    <w:pPr/>
    <w:rPr>
      <w:color w:val="24387b"/>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4387b"/>
      <w:sz w:val="32"/>
      <w:szCs w:val="32"/>
    </w:rPr>
  </w:style>
  <w:style w:type="paragraph" w:styleId="Heading2">
    <w:name w:val="heading 2"/>
    <w:basedOn w:val="Normal"/>
    <w:next w:val="Normal"/>
    <w:pPr>
      <w:keepNext w:val="1"/>
      <w:keepLines w:val="1"/>
      <w:spacing w:before="40" w:lineRule="auto"/>
      <w:ind w:left="1080" w:hanging="360"/>
    </w:pPr>
    <w:rPr>
      <w:color w:val="24387b"/>
      <w:sz w:val="32"/>
      <w:szCs w:val="32"/>
    </w:rPr>
  </w:style>
  <w:style w:type="paragraph" w:styleId="Heading3">
    <w:name w:val="heading 3"/>
    <w:basedOn w:val="Normal"/>
    <w:next w:val="Normal"/>
    <w:pPr>
      <w:keepNext w:val="1"/>
      <w:keepLines w:val="1"/>
      <w:spacing w:before="40" w:lineRule="auto"/>
      <w:ind w:left="1800" w:hanging="360"/>
    </w:pPr>
    <w:rPr>
      <w:color w:val="24387b"/>
      <w:sz w:val="28"/>
      <w:szCs w:val="28"/>
    </w:rPr>
  </w:style>
  <w:style w:type="paragraph" w:styleId="Heading4">
    <w:name w:val="heading 4"/>
    <w:basedOn w:val="Normal"/>
    <w:next w:val="Normal"/>
    <w:pPr>
      <w:keepNext w:val="1"/>
      <w:keepLines w:val="1"/>
      <w:spacing w:before="40" w:lineRule="auto"/>
      <w:ind w:left="2520" w:hanging="360"/>
    </w:pPr>
    <w:rPr>
      <w:i w:val="1"/>
      <w:color w:val="24387b"/>
    </w:rPr>
  </w:style>
  <w:style w:type="paragraph" w:styleId="Heading5">
    <w:name w:val="heading 5"/>
    <w:basedOn w:val="Normal"/>
    <w:next w:val="Normal"/>
    <w:pPr>
      <w:keepNext w:val="1"/>
      <w:keepLines w:val="1"/>
      <w:spacing w:before="40" w:lineRule="auto"/>
      <w:ind w:left="3240" w:hanging="360"/>
    </w:pPr>
    <w:rPr>
      <w:color w:val="24387b"/>
    </w:rPr>
  </w:style>
  <w:style w:type="paragraph" w:styleId="Heading6">
    <w:name w:val="heading 6"/>
    <w:basedOn w:val="Normal"/>
    <w:next w:val="Normal"/>
    <w:pPr>
      <w:keepNext w:val="1"/>
      <w:keepLines w:val="1"/>
      <w:spacing w:before="40" w:lineRule="auto"/>
      <w:ind w:left="3960" w:hanging="360"/>
    </w:pPr>
    <w:rPr>
      <w:color w:val="24387b"/>
    </w:rPr>
  </w:style>
  <w:style w:type="paragraph" w:styleId="Title">
    <w:name w:val="Title"/>
    <w:basedOn w:val="Normal"/>
    <w:next w:val="Normal"/>
    <w:pPr/>
    <w:rPr>
      <w:color w:val="24387b"/>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4387b"/>
      <w:sz w:val="32"/>
      <w:szCs w:val="32"/>
    </w:rPr>
  </w:style>
  <w:style w:type="paragraph" w:styleId="Heading2">
    <w:name w:val="heading 2"/>
    <w:basedOn w:val="Normal"/>
    <w:next w:val="Normal"/>
    <w:pPr>
      <w:keepNext w:val="1"/>
      <w:keepLines w:val="1"/>
      <w:spacing w:before="40" w:lineRule="auto"/>
      <w:ind w:left="1440" w:hanging="360"/>
    </w:pPr>
    <w:rPr>
      <w:color w:val="24387b"/>
      <w:sz w:val="32"/>
      <w:szCs w:val="32"/>
    </w:rPr>
  </w:style>
  <w:style w:type="paragraph" w:styleId="Heading3">
    <w:name w:val="heading 3"/>
    <w:basedOn w:val="Normal"/>
    <w:next w:val="Normal"/>
    <w:pPr>
      <w:keepNext w:val="1"/>
      <w:keepLines w:val="1"/>
      <w:spacing w:before="40" w:lineRule="auto"/>
      <w:ind w:left="2160" w:hanging="360"/>
    </w:pPr>
    <w:rPr>
      <w:color w:val="24387b"/>
      <w:sz w:val="28"/>
      <w:szCs w:val="28"/>
    </w:rPr>
  </w:style>
  <w:style w:type="paragraph" w:styleId="Heading4">
    <w:name w:val="heading 4"/>
    <w:basedOn w:val="Normal"/>
    <w:next w:val="Normal"/>
    <w:pPr>
      <w:keepNext w:val="1"/>
      <w:keepLines w:val="1"/>
      <w:spacing w:before="40" w:lineRule="auto"/>
      <w:ind w:left="2880" w:hanging="360"/>
    </w:pPr>
    <w:rPr>
      <w:i w:val="1"/>
      <w:color w:val="24387b"/>
    </w:rPr>
  </w:style>
  <w:style w:type="paragraph" w:styleId="Heading5">
    <w:name w:val="heading 5"/>
    <w:basedOn w:val="Normal"/>
    <w:next w:val="Normal"/>
    <w:pPr>
      <w:keepNext w:val="1"/>
      <w:keepLines w:val="1"/>
      <w:spacing w:before="40" w:lineRule="auto"/>
      <w:ind w:left="3600" w:hanging="360"/>
    </w:pPr>
    <w:rPr>
      <w:color w:val="24387b"/>
    </w:rPr>
  </w:style>
  <w:style w:type="paragraph" w:styleId="Heading6">
    <w:name w:val="heading 6"/>
    <w:basedOn w:val="Normal"/>
    <w:next w:val="Normal"/>
    <w:pPr>
      <w:keepNext w:val="1"/>
      <w:keepLines w:val="1"/>
      <w:spacing w:before="40" w:lineRule="auto"/>
      <w:ind w:left="4320" w:hanging="360"/>
    </w:pPr>
    <w:rPr>
      <w:color w:val="24387b"/>
    </w:rPr>
  </w:style>
  <w:style w:type="paragraph" w:styleId="Title">
    <w:name w:val="Title"/>
    <w:basedOn w:val="Normal"/>
    <w:next w:val="Normal"/>
    <w:pPr/>
    <w:rPr>
      <w:color w:val="24387b"/>
      <w:sz w:val="56"/>
      <w:szCs w:val="56"/>
    </w:rPr>
  </w:style>
  <w:style w:type="paragraph" w:styleId="Normal" w:default="1">
    <w:name w:val="Normal"/>
  </w:style>
  <w:style w:type="paragraph" w:styleId="Heading1">
    <w:name w:val="heading 1"/>
    <w:basedOn w:val="Normal"/>
    <w:next w:val="Normal"/>
    <w:pPr>
      <w:keepNext w:val="1"/>
      <w:keepLines w:val="1"/>
      <w:spacing w:before="240"/>
      <w:outlineLvl w:val="0"/>
    </w:pPr>
    <w:rPr>
      <w:color w:val="24387b"/>
      <w:sz w:val="32"/>
      <w:szCs w:val="32"/>
    </w:rPr>
  </w:style>
  <w:style w:type="paragraph" w:styleId="Heading2">
    <w:name w:val="heading 2"/>
    <w:basedOn w:val="Normal"/>
    <w:next w:val="Normal"/>
    <w:pPr>
      <w:keepNext w:val="1"/>
      <w:keepLines w:val="1"/>
      <w:numPr>
        <w:ilvl w:val="1"/>
        <w:numId w:val="1"/>
      </w:numPr>
      <w:spacing w:before="40"/>
      <w:outlineLvl w:val="1"/>
    </w:pPr>
    <w:rPr>
      <w:color w:val="24387b"/>
      <w:sz w:val="32"/>
      <w:szCs w:val="32"/>
    </w:rPr>
  </w:style>
  <w:style w:type="paragraph" w:styleId="Heading3">
    <w:name w:val="heading 3"/>
    <w:basedOn w:val="Normal"/>
    <w:next w:val="Normal"/>
    <w:pPr>
      <w:keepNext w:val="1"/>
      <w:keepLines w:val="1"/>
      <w:numPr>
        <w:ilvl w:val="2"/>
        <w:numId w:val="1"/>
      </w:numPr>
      <w:spacing w:before="40"/>
      <w:outlineLvl w:val="2"/>
    </w:pPr>
    <w:rPr>
      <w:color w:val="24387b"/>
      <w:sz w:val="28"/>
      <w:szCs w:val="28"/>
    </w:rPr>
  </w:style>
  <w:style w:type="paragraph" w:styleId="Heading4">
    <w:name w:val="heading 4"/>
    <w:basedOn w:val="Normal"/>
    <w:next w:val="Normal"/>
    <w:pPr>
      <w:keepNext w:val="1"/>
      <w:keepLines w:val="1"/>
      <w:numPr>
        <w:ilvl w:val="3"/>
        <w:numId w:val="1"/>
      </w:numPr>
      <w:spacing w:before="40"/>
      <w:outlineLvl w:val="3"/>
    </w:pPr>
    <w:rPr>
      <w:i w:val="1"/>
      <w:color w:val="24387b"/>
    </w:rPr>
  </w:style>
  <w:style w:type="paragraph" w:styleId="Heading5">
    <w:name w:val="heading 5"/>
    <w:basedOn w:val="Normal"/>
    <w:next w:val="Normal"/>
    <w:pPr>
      <w:keepNext w:val="1"/>
      <w:keepLines w:val="1"/>
      <w:numPr>
        <w:ilvl w:val="4"/>
        <w:numId w:val="1"/>
      </w:numPr>
      <w:spacing w:before="40"/>
      <w:outlineLvl w:val="4"/>
    </w:pPr>
    <w:rPr>
      <w:color w:val="24387b"/>
    </w:rPr>
  </w:style>
  <w:style w:type="paragraph" w:styleId="Heading6">
    <w:name w:val="heading 6"/>
    <w:basedOn w:val="Normal"/>
    <w:next w:val="Normal"/>
    <w:pPr>
      <w:keepNext w:val="1"/>
      <w:keepLines w:val="1"/>
      <w:numPr>
        <w:ilvl w:val="5"/>
        <w:numId w:val="1"/>
      </w:numPr>
      <w:spacing w:before="40"/>
      <w:outlineLvl w:val="5"/>
    </w:pPr>
    <w:rPr>
      <w:color w:val="24387b"/>
    </w:rPr>
  </w:style>
  <w:style w:type="paragraph" w:styleId="Heading7">
    <w:name w:val="heading 7"/>
    <w:basedOn w:val="Normal"/>
    <w:next w:val="Normal"/>
    <w:link w:val="Heading7Char"/>
    <w:uiPriority w:val="9"/>
    <w:unhideWhenUsed w:val="1"/>
    <w:qFormat w:val="1"/>
    <w:rsid w:val="00012830"/>
    <w:pPr>
      <w:keepNext w:val="1"/>
      <w:keepLines w:val="1"/>
      <w:numPr>
        <w:ilvl w:val="6"/>
        <w:numId w:val="1"/>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012830"/>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1283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Pr>
      <w:color w:val="24387b"/>
      <w:sz w:val="56"/>
      <w:szCs w:val="56"/>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85.0" w:type="dxa"/>
        <w:left w:w="80.0" w:type="dxa"/>
        <w:bottom w:w="85.0" w:type="dxa"/>
        <w:right w:w="80.0" w:type="dxa"/>
      </w:tblCellMar>
    </w:tblPr>
  </w:style>
  <w:style w:type="table" w:styleId="a0" w:customStyle="1">
    <w:basedOn w:val="TableNormal"/>
    <w:tblPr>
      <w:tblStyleRowBandSize w:val="1"/>
      <w:tblStyleColBandSize w:val="1"/>
      <w:tblCellMar>
        <w:left w:w="80.0" w:type="dxa"/>
        <w:right w:w="8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Pr>
  </w:style>
  <w:style w:type="paragraph" w:styleId="NormalWeb">
    <w:name w:val="Normal (Web)"/>
    <w:basedOn w:val="Normal"/>
    <w:uiPriority w:val="99"/>
    <w:unhideWhenUsed w:val="1"/>
    <w:rsid w:val="0000495A"/>
    <w:pPr>
      <w:spacing w:after="100" w:afterAutospacing="1" w:before="100" w:beforeAutospacing="1"/>
    </w:pPr>
    <w:rPr>
      <w:rFonts w:ascii="Times New Roman" w:cs="Times New Roman" w:eastAsia="Times New Roman" w:hAnsi="Times New Roman"/>
    </w:rPr>
  </w:style>
  <w:style w:type="character" w:styleId="Heading7Char" w:customStyle="1">
    <w:name w:val="Heading 7 Char"/>
    <w:basedOn w:val="DefaultParagraphFont"/>
    <w:link w:val="Heading7"/>
    <w:uiPriority w:val="9"/>
    <w:rsid w:val="00012830"/>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012830"/>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12830"/>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012830"/>
    <w:pPr>
      <w:ind w:left="720"/>
      <w:contextualSpacing w:val="1"/>
    </w:pPr>
  </w:style>
  <w:style w:type="character" w:styleId="Hyperlink">
    <w:name w:val="Hyperlink"/>
    <w:basedOn w:val="DefaultParagraphFont"/>
    <w:uiPriority w:val="99"/>
    <w:unhideWhenUsed w:val="1"/>
    <w:rsid w:val="000570C6"/>
    <w:rPr>
      <w:color w:val="0000ff" w:themeColor="hyperlink"/>
      <w:u w:val="single"/>
    </w:rPr>
  </w:style>
  <w:style w:type="table" w:styleId="TableGrid">
    <w:name w:val="Table Grid"/>
    <w:basedOn w:val="TableNormal"/>
    <w:uiPriority w:val="39"/>
    <w:rsid w:val="00EC5B1D"/>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EC5B1D"/>
    <w:rPr>
      <w:sz w:val="16"/>
      <w:szCs w:val="16"/>
    </w:rPr>
  </w:style>
  <w:style w:type="paragraph" w:styleId="CommentText">
    <w:name w:val="annotation text"/>
    <w:basedOn w:val="Normal"/>
    <w:link w:val="CommentTextChar"/>
    <w:uiPriority w:val="99"/>
    <w:semiHidden w:val="1"/>
    <w:unhideWhenUsed w:val="1"/>
    <w:rsid w:val="00EC5B1D"/>
    <w:pPr>
      <w:spacing w:after="160"/>
    </w:pPr>
    <w:rPr>
      <w:rFonts w:asciiTheme="minorHAnsi" w:cstheme="minorBidi" w:eastAsiaTheme="minorHAnsi" w:hAnsiTheme="minorHAnsi"/>
      <w:sz w:val="20"/>
      <w:szCs w:val="20"/>
    </w:rPr>
  </w:style>
  <w:style w:type="character" w:styleId="CommentTextChar" w:customStyle="1">
    <w:name w:val="Comment Text Char"/>
    <w:basedOn w:val="DefaultParagraphFont"/>
    <w:link w:val="CommentText"/>
    <w:uiPriority w:val="99"/>
    <w:semiHidden w:val="1"/>
    <w:rsid w:val="00EC5B1D"/>
    <w:rPr>
      <w:rFonts w:asciiTheme="minorHAnsi" w:cstheme="minorBidi" w:eastAsiaTheme="minorHAnsi" w:hAnsiTheme="minorHAnsi"/>
      <w:sz w:val="20"/>
      <w:szCs w:val="20"/>
    </w:rPr>
  </w:style>
  <w:style w:type="paragraph" w:styleId="FootnoteText">
    <w:name w:val="footnote text"/>
    <w:basedOn w:val="Normal"/>
    <w:link w:val="FootnoteTextChar"/>
    <w:uiPriority w:val="99"/>
    <w:semiHidden w:val="1"/>
    <w:unhideWhenUsed w:val="1"/>
    <w:rsid w:val="00EC5B1D"/>
    <w:rPr>
      <w:rFonts w:asciiTheme="minorHAnsi" w:cstheme="minorBidi" w:eastAsiaTheme="minorHAnsi" w:hAnsiTheme="minorHAnsi"/>
      <w:sz w:val="20"/>
      <w:szCs w:val="20"/>
    </w:rPr>
  </w:style>
  <w:style w:type="character" w:styleId="FootnoteTextChar" w:customStyle="1">
    <w:name w:val="Footnote Text Char"/>
    <w:basedOn w:val="DefaultParagraphFont"/>
    <w:link w:val="FootnoteText"/>
    <w:uiPriority w:val="99"/>
    <w:semiHidden w:val="1"/>
    <w:rsid w:val="00EC5B1D"/>
    <w:rPr>
      <w:rFonts w:asciiTheme="minorHAnsi" w:cstheme="minorBidi" w:eastAsiaTheme="minorHAnsi" w:hAnsiTheme="minorHAnsi"/>
      <w:sz w:val="20"/>
      <w:szCs w:val="20"/>
    </w:rPr>
  </w:style>
  <w:style w:type="character" w:styleId="FootnoteReference">
    <w:name w:val="footnote reference"/>
    <w:basedOn w:val="DefaultParagraphFont"/>
    <w:uiPriority w:val="99"/>
    <w:semiHidden w:val="1"/>
    <w:unhideWhenUsed w:val="1"/>
    <w:rsid w:val="00EC5B1D"/>
    <w:rPr>
      <w:vertAlign w:val="superscript"/>
    </w:rPr>
  </w:style>
  <w:style w:type="paragraph" w:styleId="TOCHeading">
    <w:name w:val="TOC Heading"/>
    <w:basedOn w:val="Heading1"/>
    <w:next w:val="Normal"/>
    <w:uiPriority w:val="39"/>
    <w:unhideWhenUsed w:val="1"/>
    <w:qFormat w:val="1"/>
    <w:rsid w:val="00952D18"/>
    <w:pPr>
      <w:spacing w:line="259" w:lineRule="auto"/>
      <w:outlineLvl w:val="9"/>
    </w:pPr>
    <w:rPr>
      <w:rFonts w:asciiTheme="majorHAnsi" w:cstheme="majorBidi" w:eastAsiaTheme="majorEastAsia" w:hAnsiTheme="majorHAnsi"/>
      <w:color w:val="365f91" w:themeColor="accent1" w:themeShade="0000BF"/>
    </w:rPr>
  </w:style>
  <w:style w:type="paragraph" w:styleId="TOC1">
    <w:name w:val="toc 1"/>
    <w:basedOn w:val="Normal"/>
    <w:next w:val="Normal"/>
    <w:autoRedefine w:val="1"/>
    <w:uiPriority w:val="39"/>
    <w:unhideWhenUsed w:val="1"/>
    <w:rsid w:val="00952D18"/>
    <w:pPr>
      <w:spacing w:after="100"/>
    </w:pPr>
  </w:style>
  <w:style w:type="paragraph" w:styleId="TOC2">
    <w:name w:val="toc 2"/>
    <w:basedOn w:val="Normal"/>
    <w:next w:val="Normal"/>
    <w:autoRedefine w:val="1"/>
    <w:uiPriority w:val="39"/>
    <w:unhideWhenUsed w:val="1"/>
    <w:rsid w:val="00952D18"/>
    <w:pPr>
      <w:spacing w:after="100"/>
      <w:ind w:left="240"/>
    </w:pPr>
  </w:style>
  <w:style w:type="paragraph" w:styleId="TOC3">
    <w:name w:val="toc 3"/>
    <w:basedOn w:val="Normal"/>
    <w:next w:val="Normal"/>
    <w:autoRedefine w:val="1"/>
    <w:uiPriority w:val="39"/>
    <w:unhideWhenUsed w:val="1"/>
    <w:rsid w:val="00952D18"/>
    <w:pPr>
      <w:spacing w:after="100" w:line="259" w:lineRule="auto"/>
      <w:ind w:left="440"/>
    </w:pPr>
    <w:rPr>
      <w:rFonts w:cs="Times New Roman" w:asciiTheme="minorHAnsi" w:eastAsiaTheme="minorEastAsia" w:hAnsiTheme="minorHAnsi"/>
    </w:rPr>
  </w:style>
  <w:style w:type="table" w:styleId="a4"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5"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6"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7"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0"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1"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2"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3"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4"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5"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6"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7"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8"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9"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a"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b"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c"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d"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e"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f"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aff0" w:customSty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paragraph" w:styleId="BalloonText">
    <w:name w:val="Balloon Text"/>
    <w:basedOn w:val="Normal"/>
    <w:link w:val="BalloonTextChar"/>
    <w:uiPriority w:val="99"/>
    <w:semiHidden w:val="1"/>
    <w:unhideWhenUsed w:val="1"/>
    <w:rsid w:val="00B22685"/>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2685"/>
    <w:rPr>
      <w:rFonts w:ascii="Segoe UI" w:cs="Segoe UI" w:hAnsi="Segoe UI"/>
      <w:sz w:val="18"/>
      <w:szCs w:val="18"/>
    </w:rPr>
  </w:style>
  <w:style w:type="paragraph" w:styleId="NoSpacing">
    <w:name w:val="No Spacing"/>
    <w:uiPriority w:val="1"/>
    <w:qFormat w:val="1"/>
    <w:rsid w:val="00116487"/>
    <w:pPr>
      <w:spacing w:line="240" w:lineRule="auto"/>
    </w:pPr>
  </w:style>
  <w:style w:type="paragraph" w:styleId="CommentSubject">
    <w:name w:val="annotation subject"/>
    <w:basedOn w:val="CommentText"/>
    <w:next w:val="CommentText"/>
    <w:link w:val="CommentSubjectChar"/>
    <w:uiPriority w:val="99"/>
    <w:semiHidden w:val="1"/>
    <w:unhideWhenUsed w:val="1"/>
    <w:rsid w:val="00116487"/>
    <w:pPr>
      <w:spacing w:after="0" w:line="240" w:lineRule="auto"/>
    </w:pPr>
    <w:rPr>
      <w:rFonts w:ascii="Arial" w:cs="Arial" w:eastAsia="Arial" w:hAnsi="Arial"/>
      <w:b w:val="1"/>
      <w:bCs w:val="1"/>
    </w:rPr>
  </w:style>
  <w:style w:type="character" w:styleId="CommentSubjectChar" w:customStyle="1">
    <w:name w:val="Comment Subject Char"/>
    <w:basedOn w:val="CommentTextChar"/>
    <w:link w:val="CommentSubject"/>
    <w:uiPriority w:val="99"/>
    <w:semiHidden w:val="1"/>
    <w:rsid w:val="00116487"/>
    <w:rPr>
      <w:rFonts w:asciiTheme="minorHAnsi" w:cstheme="minorBidi" w:eastAsiaTheme="minorHAnsi" w:hAnsiTheme="minorHAnsi"/>
      <w:b w:val="1"/>
      <w:bCs w:val="1"/>
      <w:sz w:val="20"/>
      <w:szCs w:val="20"/>
    </w:rPr>
  </w:style>
  <w:style w:type="paragraph" w:styleId="Header">
    <w:name w:val="header"/>
    <w:basedOn w:val="Normal"/>
    <w:link w:val="HeaderChar"/>
    <w:uiPriority w:val="99"/>
    <w:unhideWhenUsed w:val="1"/>
    <w:rsid w:val="007E73DA"/>
    <w:pPr>
      <w:tabs>
        <w:tab w:val="center" w:pos="4680"/>
        <w:tab w:val="right" w:pos="9360"/>
      </w:tabs>
      <w:spacing w:line="240" w:lineRule="auto"/>
    </w:pPr>
  </w:style>
  <w:style w:type="character" w:styleId="HeaderChar" w:customStyle="1">
    <w:name w:val="Header Char"/>
    <w:basedOn w:val="DefaultParagraphFont"/>
    <w:link w:val="Header"/>
    <w:uiPriority w:val="99"/>
    <w:rsid w:val="007E73DA"/>
  </w:style>
  <w:style w:type="paragraph" w:styleId="Footer">
    <w:name w:val="footer"/>
    <w:basedOn w:val="Normal"/>
    <w:link w:val="FooterChar"/>
    <w:uiPriority w:val="99"/>
    <w:unhideWhenUsed w:val="1"/>
    <w:rsid w:val="007E73DA"/>
    <w:pPr>
      <w:tabs>
        <w:tab w:val="center" w:pos="4680"/>
        <w:tab w:val="right" w:pos="9360"/>
      </w:tabs>
      <w:spacing w:line="240" w:lineRule="auto"/>
    </w:pPr>
  </w:style>
  <w:style w:type="character" w:styleId="FooterChar" w:customStyle="1">
    <w:name w:val="Footer Char"/>
    <w:basedOn w:val="DefaultParagraphFont"/>
    <w:link w:val="Footer"/>
    <w:uiPriority w:val="99"/>
    <w:rsid w:val="007E73D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6">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7">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8">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9">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0">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6">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7">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8">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9">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0">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6">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7">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8">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9">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0">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5">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6">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7">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8">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9">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0">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1">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2">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3">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 w:type="table" w:styleId="Table14">
    <w:basedOn w:val="TableNormal"/>
    <w:rPr>
      <w:rFonts w:ascii="Cambria" w:cs="Cambria" w:eastAsia="Cambria" w:hAnsi="Cambria"/>
    </w:rPr>
    <w:tblPr>
      <w:tblStyleRowBandSize w:val="1"/>
      <w:tblStyleColBandSize w:val="1"/>
      <w:tblCellMar>
        <w:top w:w="85.0" w:type="dxa"/>
        <w:left w:w="115.0" w:type="dxa"/>
        <w:bottom w:w="8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vocabularies.coar-repositories.org/documentation/access_rights/" TargetMode="External"/><Relationship Id="rId22" Type="http://schemas.openxmlformats.org/officeDocument/2006/relationships/hyperlink" Target="http://sandbox.metadataregistry.org/concept/list/vocabulary_id/251.html" TargetMode="External"/><Relationship Id="rId21" Type="http://schemas.openxmlformats.org/officeDocument/2006/relationships/hyperlink" Target="http://sandbox.metadataregistry.org/concept/list/vocabulary_id/251.html" TargetMode="External"/><Relationship Id="rId24" Type="http://schemas.openxmlformats.org/officeDocument/2006/relationships/hyperlink" Target="http://rd-alliance.github.io/metadata-directory/subjects/" TargetMode="External"/><Relationship Id="rId23" Type="http://schemas.openxmlformats.org/officeDocument/2006/relationships/hyperlink" Target="http://www.ukoln.ac.uk/repositories/digirep/index/Eprints_AccessRights_Vocabulary_Encoding_Sche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yperlink" Target="https://www.iana.org/assignments/media-types/media-types.xhtml" TargetMode="External"/><Relationship Id="rId25" Type="http://schemas.openxmlformats.org/officeDocument/2006/relationships/hyperlink" Target="https://spdx.org/licenses/" TargetMode="External"/><Relationship Id="rId28" Type="http://schemas.openxmlformats.org/officeDocument/2006/relationships/hyperlink" Target="https://www.nationalarchives.gov.uk/PRONOM/Format/proFormatSearch.aspx?status=new" TargetMode="External"/><Relationship Id="rId27" Type="http://schemas.openxmlformats.org/officeDocument/2006/relationships/hyperlink" Target="https://www.ukdataservice.ac.uk/manage-data/format/recommended-formats.aspx"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eader" Target="header2.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fairsharing.org/standards/?q=&amp;selected_facets=type_exact:identifier%20schema" TargetMode="External"/><Relationship Id="rId33" Type="http://schemas.openxmlformats.org/officeDocument/2006/relationships/footer" Target="footer3.xml"/><Relationship Id="rId10" Type="http://schemas.openxmlformats.org/officeDocument/2006/relationships/hyperlink" Target="https://docs.google.com/document/d/1q42OjrqZ8VYsSW2Npak4J-00GbxAEm_E/edit#heading=h.650b58vigkl" TargetMode="External"/><Relationship Id="rId32" Type="http://schemas.openxmlformats.org/officeDocument/2006/relationships/footer" Target="footer1.xml"/><Relationship Id="rId13" Type="http://schemas.openxmlformats.org/officeDocument/2006/relationships/hyperlink" Target="https://tools.ietf.org/html/rfc3986#section-1.1.2" TargetMode="External"/><Relationship Id="rId12" Type="http://schemas.openxmlformats.org/officeDocument/2006/relationships/hyperlink" Target="https://www.iana.org/assignments/uri-schemes/uri-schemes.xhtml#uri-schemes-1" TargetMode="External"/><Relationship Id="rId15" Type="http://schemas.openxmlformats.org/officeDocument/2006/relationships/hyperlink" Target="https://fairsharing.org/standards/" TargetMode="External"/><Relationship Id="rId14" Type="http://schemas.openxmlformats.org/officeDocument/2006/relationships/hyperlink" Target="https://en.wikipedia.org/wiki/Persistent_identifier" TargetMode="External"/><Relationship Id="rId17" Type="http://schemas.openxmlformats.org/officeDocument/2006/relationships/hyperlink" Target="http://www.dcc.ac.uk/resources/metadata-standards/list" TargetMode="External"/><Relationship Id="rId16" Type="http://schemas.openxmlformats.org/officeDocument/2006/relationships/hyperlink" Target="http://rd-alliance.github.io/metadata-directory/standards/" TargetMode="External"/><Relationship Id="rId19" Type="http://schemas.openxmlformats.org/officeDocument/2006/relationships/hyperlink" Target="http://vocabularies.coar-repositories.org/documentation/access_rights/" TargetMode="External"/><Relationship Id="rId18" Type="http://schemas.openxmlformats.org/officeDocument/2006/relationships/hyperlink" Target="https://www.w3.org/TR/odrl-mode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a7b69MijawTqdh9JUsY2UDjg==">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2019-07-22T07:35:00Z</dcterms:created>
</cp:coreProperties>
</file>